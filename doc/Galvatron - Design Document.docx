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1400" w:line="240" w:lineRule="auto"/>
        <w:jc w:val="center"/>
        <w:rPr>
          <w:sz w:val="60"/>
          <w:szCs w:val="60"/>
        </w:rPr>
      </w:pPr>
      <w:bookmarkStart w:colFirst="0" w:colLast="0" w:name="_gjdgxs" w:id="0"/>
      <w:bookmarkEnd w:id="0"/>
      <w:r w:rsidDel="00000000" w:rsidR="00000000" w:rsidRPr="00000000">
        <w:rPr>
          <w:b w:val="1"/>
          <w:sz w:val="60"/>
          <w:szCs w:val="60"/>
        </w:rPr>
        <w:drawing>
          <wp:inline distB="114300" distT="114300" distL="114300" distR="114300">
            <wp:extent cx="4866323" cy="2542899"/>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866323" cy="2542899"/>
                    </a:xfrm>
                    <a:prstGeom prst="rect"/>
                    <a:ln/>
                  </pic:spPr>
                </pic:pic>
              </a:graphicData>
            </a:graphic>
          </wp:inline>
        </w:drawing>
      </w:r>
      <w:r w:rsidDel="00000000" w:rsidR="00000000" w:rsidRPr="00000000">
        <w:rPr>
          <w:b w:val="1"/>
          <w:sz w:val="60"/>
          <w:szCs w:val="60"/>
          <w:rtl w:val="0"/>
        </w:rPr>
        <w:t xml:space="preserve">Content Hub</w:t>
      </w:r>
      <w:r w:rsidDel="00000000" w:rsidR="00000000" w:rsidRPr="00000000">
        <w:rPr>
          <w:rtl w:val="0"/>
        </w:rPr>
      </w:r>
    </w:p>
    <w:p w:rsidR="00000000" w:rsidDel="00000000" w:rsidP="00000000" w:rsidRDefault="00000000" w:rsidRPr="00000000" w14:paraId="00000002">
      <w:pPr>
        <w:spacing w:after="240" w:before="120" w:line="240" w:lineRule="auto"/>
        <w:jc w:val="center"/>
        <w:rPr>
          <w:color w:val="323232"/>
          <w:sz w:val="56"/>
          <w:szCs w:val="56"/>
        </w:rPr>
      </w:pPr>
      <w:r w:rsidDel="00000000" w:rsidR="00000000" w:rsidRPr="00000000">
        <w:rPr>
          <w:color w:val="323232"/>
          <w:sz w:val="56"/>
          <w:szCs w:val="56"/>
          <w:rtl w:val="0"/>
        </w:rPr>
        <w:t xml:space="preserve">Design Document</w:t>
      </w:r>
    </w:p>
    <w:p w:rsidR="00000000" w:rsidDel="00000000" w:rsidP="00000000" w:rsidRDefault="00000000" w:rsidRPr="00000000" w14:paraId="00000003">
      <w:pPr>
        <w:spacing w:line="240" w:lineRule="auto"/>
        <w:jc w:val="center"/>
        <w:rPr>
          <w:color w:val="646464"/>
          <w:sz w:val="28"/>
          <w:szCs w:val="28"/>
        </w:rPr>
      </w:pPr>
      <w:r w:rsidDel="00000000" w:rsidR="00000000" w:rsidRPr="00000000">
        <w:rPr>
          <w:rtl w:val="0"/>
        </w:rPr>
      </w:r>
    </w:p>
    <w:p w:rsidR="00000000" w:rsidDel="00000000" w:rsidP="00000000" w:rsidRDefault="00000000" w:rsidRPr="00000000" w14:paraId="00000004">
      <w:pPr>
        <w:spacing w:line="240" w:lineRule="auto"/>
        <w:jc w:val="center"/>
        <w:rPr>
          <w:color w:val="646464"/>
          <w:sz w:val="24"/>
          <w:szCs w:val="24"/>
        </w:rPr>
      </w:pPr>
      <w:r w:rsidDel="00000000" w:rsidR="00000000" w:rsidRPr="00000000">
        <w:rPr>
          <w:color w:val="646464"/>
          <w:sz w:val="24"/>
          <w:szCs w:val="24"/>
          <w:rtl w:val="0"/>
        </w:rPr>
        <w:t xml:space="preserve">March 30th , 2020</w:t>
      </w:r>
    </w:p>
    <w:p w:rsidR="00000000" w:rsidDel="00000000" w:rsidP="00000000" w:rsidRDefault="00000000" w:rsidRPr="00000000" w14:paraId="00000005">
      <w:pPr>
        <w:spacing w:line="240" w:lineRule="auto"/>
        <w:jc w:val="center"/>
        <w:rPr>
          <w:color w:val="646464"/>
          <w:sz w:val="24"/>
          <w:szCs w:val="24"/>
        </w:rPr>
      </w:pPr>
      <w:r w:rsidDel="00000000" w:rsidR="00000000" w:rsidRPr="00000000">
        <w:rPr>
          <w:color w:val="646464"/>
          <w:sz w:val="24"/>
          <w:szCs w:val="24"/>
          <w:rtl w:val="0"/>
        </w:rPr>
        <w:t xml:space="preserve">Version 1.0</w:t>
      </w:r>
    </w:p>
    <w:p w:rsidR="00000000" w:rsidDel="00000000" w:rsidP="00000000" w:rsidRDefault="00000000" w:rsidRPr="00000000" w14:paraId="00000006">
      <w:pPr>
        <w:spacing w:line="240" w:lineRule="auto"/>
        <w:jc w:val="center"/>
        <w:rPr>
          <w:color w:val="646464"/>
          <w:sz w:val="24"/>
          <w:szCs w:val="24"/>
        </w:rPr>
      </w:pPr>
      <w:r w:rsidDel="00000000" w:rsidR="00000000" w:rsidRPr="00000000">
        <w:rPr>
          <w:rtl w:val="0"/>
        </w:rPr>
      </w:r>
    </w:p>
    <w:p w:rsidR="00000000" w:rsidDel="00000000" w:rsidP="00000000" w:rsidRDefault="00000000" w:rsidRPr="00000000" w14:paraId="00000007">
      <w:pPr>
        <w:spacing w:line="240" w:lineRule="auto"/>
        <w:jc w:val="center"/>
        <w:rPr>
          <w:color w:val="646464"/>
          <w:sz w:val="24"/>
          <w:szCs w:val="24"/>
        </w:rPr>
      </w:pPr>
      <w:r w:rsidDel="00000000" w:rsidR="00000000" w:rsidRPr="00000000">
        <w:rPr>
          <w:rtl w:val="0"/>
        </w:rPr>
      </w:r>
    </w:p>
    <w:p w:rsidR="00000000" w:rsidDel="00000000" w:rsidP="00000000" w:rsidRDefault="00000000" w:rsidRPr="00000000" w14:paraId="00000008">
      <w:pPr>
        <w:spacing w:line="240" w:lineRule="auto"/>
        <w:jc w:val="center"/>
        <w:rPr>
          <w:color w:val="646464"/>
          <w:sz w:val="24"/>
          <w:szCs w:val="24"/>
        </w:rPr>
      </w:pPr>
      <w:r w:rsidDel="00000000" w:rsidR="00000000" w:rsidRPr="00000000">
        <w:rPr>
          <w:color w:val="646464"/>
          <w:sz w:val="24"/>
          <w:szCs w:val="24"/>
          <w:rtl w:val="0"/>
        </w:rPr>
        <w:t xml:space="preserve">Team Galvatron</w:t>
      </w:r>
    </w:p>
    <w:p w:rsidR="00000000" w:rsidDel="00000000" w:rsidP="00000000" w:rsidRDefault="00000000" w:rsidRPr="00000000" w14:paraId="00000009">
      <w:pPr>
        <w:rPr>
          <w:color w:val="646464"/>
          <w:sz w:val="24"/>
          <w:szCs w:val="24"/>
        </w:rPr>
      </w:pPr>
      <w:r w:rsidDel="00000000" w:rsidR="00000000" w:rsidRPr="00000000">
        <w:rPr>
          <w:rtl w:val="0"/>
        </w:rPr>
      </w:r>
    </w:p>
    <w:p w:rsidR="00000000" w:rsidDel="00000000" w:rsidP="00000000" w:rsidRDefault="00000000" w:rsidRPr="00000000" w14:paraId="0000000A">
      <w:pPr>
        <w:jc w:val="center"/>
        <w:rPr>
          <w:color w:val="646464"/>
          <w:sz w:val="24"/>
          <w:szCs w:val="24"/>
        </w:rPr>
      </w:pPr>
      <w:r w:rsidDel="00000000" w:rsidR="00000000" w:rsidRPr="00000000">
        <w:rPr>
          <w:rtl w:val="0"/>
        </w:rPr>
      </w:r>
    </w:p>
    <w:p w:rsidR="00000000" w:rsidDel="00000000" w:rsidP="00000000" w:rsidRDefault="00000000" w:rsidRPr="00000000" w14:paraId="0000000B">
      <w:pPr>
        <w:jc w:val="center"/>
        <w:rPr>
          <w:color w:val="646464"/>
          <w:sz w:val="24"/>
          <w:szCs w:val="24"/>
        </w:rPr>
      </w:pPr>
      <w:r w:rsidDel="00000000" w:rsidR="00000000" w:rsidRPr="00000000">
        <w:rPr>
          <w:color w:val="646464"/>
          <w:sz w:val="24"/>
          <w:szCs w:val="24"/>
          <w:rtl w:val="0"/>
        </w:rPr>
        <w:t xml:space="preserve">David Guo </w:t>
        <w:tab/>
        <w:tab/>
        <w:tab/>
        <w:t xml:space="preserve">57734162</w:t>
      </w:r>
    </w:p>
    <w:p w:rsidR="00000000" w:rsidDel="00000000" w:rsidP="00000000" w:rsidRDefault="00000000" w:rsidRPr="00000000" w14:paraId="0000000C">
      <w:pPr>
        <w:jc w:val="center"/>
        <w:rPr>
          <w:color w:val="646464"/>
          <w:sz w:val="24"/>
          <w:szCs w:val="24"/>
        </w:rPr>
      </w:pPr>
      <w:r w:rsidDel="00000000" w:rsidR="00000000" w:rsidRPr="00000000">
        <w:rPr>
          <w:color w:val="646464"/>
          <w:sz w:val="24"/>
          <w:szCs w:val="24"/>
          <w:rtl w:val="0"/>
        </w:rPr>
        <w:t xml:space="preserve">Pengwei Zhou </w:t>
        <w:tab/>
        <w:tab/>
        <w:t xml:space="preserve">73569758</w:t>
      </w:r>
    </w:p>
    <w:p w:rsidR="00000000" w:rsidDel="00000000" w:rsidP="00000000" w:rsidRDefault="00000000" w:rsidRPr="00000000" w14:paraId="0000000D">
      <w:pPr>
        <w:jc w:val="center"/>
        <w:rPr>
          <w:sz w:val="24"/>
          <w:szCs w:val="24"/>
        </w:rPr>
      </w:pPr>
      <w:r w:rsidDel="00000000" w:rsidR="00000000" w:rsidRPr="00000000">
        <w:rPr>
          <w:color w:val="646464"/>
          <w:sz w:val="24"/>
          <w:szCs w:val="24"/>
          <w:rtl w:val="0"/>
        </w:rPr>
        <w:t xml:space="preserve">Peter Han </w:t>
        <w:tab/>
        <w:tab/>
        <w:tab/>
        <w:t xml:space="preserve">14912166</w:t>
      </w:r>
      <w:r w:rsidDel="00000000" w:rsidR="00000000" w:rsidRPr="00000000">
        <w:rPr>
          <w:rtl w:val="0"/>
        </w:rPr>
      </w:r>
    </w:p>
    <w:p w:rsidR="00000000" w:rsidDel="00000000" w:rsidP="00000000" w:rsidRDefault="00000000" w:rsidRPr="00000000" w14:paraId="0000000E">
      <w:pPr>
        <w:jc w:val="center"/>
        <w:rPr>
          <w:color w:val="646464"/>
          <w:sz w:val="24"/>
          <w:szCs w:val="24"/>
        </w:rPr>
      </w:pPr>
      <w:r w:rsidDel="00000000" w:rsidR="00000000" w:rsidRPr="00000000">
        <w:rPr>
          <w:color w:val="646464"/>
          <w:sz w:val="24"/>
          <w:szCs w:val="24"/>
          <w:rtl w:val="0"/>
        </w:rPr>
        <w:t xml:space="preserve">Tony Kong </w:t>
        <w:tab/>
        <w:tab/>
        <w:tab/>
        <w:t xml:space="preserve">47078150</w:t>
      </w:r>
    </w:p>
    <w:p w:rsidR="00000000" w:rsidDel="00000000" w:rsidP="00000000" w:rsidRDefault="00000000" w:rsidRPr="00000000" w14:paraId="0000000F">
      <w:pPr>
        <w:jc w:val="center"/>
        <w:rPr>
          <w:sz w:val="24"/>
          <w:szCs w:val="24"/>
        </w:rPr>
      </w:pPr>
      <w:r w:rsidDel="00000000" w:rsidR="00000000" w:rsidRPr="00000000">
        <w:rPr>
          <w:color w:val="646464"/>
          <w:sz w:val="24"/>
          <w:szCs w:val="24"/>
          <w:rtl w:val="0"/>
        </w:rPr>
        <w:t xml:space="preserve">Tyler Nee </w:t>
        <w:tab/>
        <w:tab/>
        <w:tab/>
        <w:t xml:space="preserve">22705157</w:t>
      </w: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color w:val="646464"/>
          <w:sz w:val="24"/>
          <w:szCs w:val="24"/>
          <w:rtl w:val="0"/>
        </w:rPr>
        <w:t xml:space="preserve">Vickie Yen </w:t>
        <w:tab/>
        <w:tab/>
        <w:tab/>
        <w:t xml:space="preserve">13358156</w:t>
      </w: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color w:val="646464"/>
          <w:sz w:val="24"/>
          <w:szCs w:val="24"/>
          <w:rtl w:val="0"/>
        </w:rPr>
        <w:t xml:space="preserve">Yuting Wen </w:t>
        <w:tab/>
        <w:tab/>
        <w:tab/>
        <w:t xml:space="preserve">44625168</w:t>
      </w: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left"/>
        <w:rPr>
          <w:sz w:val="20"/>
          <w:szCs w:val="20"/>
        </w:rPr>
      </w:pPr>
      <w:r w:rsidDel="00000000" w:rsidR="00000000" w:rsidRPr="00000000">
        <w:rPr>
          <w:rtl w:val="0"/>
        </w:rPr>
      </w:r>
    </w:p>
    <w:p w:rsidR="00000000" w:rsidDel="00000000" w:rsidP="00000000" w:rsidRDefault="00000000" w:rsidRPr="00000000" w14:paraId="00000014">
      <w:pPr>
        <w:keepNext w:val="1"/>
        <w:pBdr>
          <w:bottom w:color="ff0000" w:space="1" w:sz="4" w:val="single"/>
        </w:pBdr>
        <w:spacing w:after="120" w:line="240" w:lineRule="auto"/>
        <w:rPr>
          <w:rFonts w:ascii="Arial Bold" w:cs="Arial Bold" w:eastAsia="Arial Bold" w:hAnsi="Arial Bold"/>
          <w:b w:val="1"/>
          <w:sz w:val="24"/>
          <w:szCs w:val="24"/>
        </w:rPr>
      </w:pPr>
      <w:r w:rsidDel="00000000" w:rsidR="00000000" w:rsidRPr="00000000">
        <w:rPr>
          <w:color w:val="ff0000"/>
          <w:sz w:val="32"/>
          <w:szCs w:val="32"/>
          <w:rtl w:val="0"/>
        </w:rPr>
        <w:t xml:space="preserve">Revision History</w:t>
      </w:r>
      <w:r w:rsidDel="00000000" w:rsidR="00000000" w:rsidRPr="00000000">
        <w:rPr>
          <w:rtl w:val="0"/>
        </w:rPr>
      </w:r>
    </w:p>
    <w:tbl>
      <w:tblPr>
        <w:tblStyle w:val="Table1"/>
        <w:tblW w:w="9435.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350"/>
        <w:gridCol w:w="1110"/>
        <w:gridCol w:w="1755"/>
        <w:gridCol w:w="1620"/>
        <w:gridCol w:w="3600"/>
        <w:tblGridChange w:id="0">
          <w:tblGrid>
            <w:gridCol w:w="1350"/>
            <w:gridCol w:w="1110"/>
            <w:gridCol w:w="1755"/>
            <w:gridCol w:w="1620"/>
            <w:gridCol w:w="3600"/>
          </w:tblGrid>
        </w:tblGridChange>
      </w:tblGrid>
      <w:tr>
        <w:tc>
          <w:tcPr>
            <w:tcBorders>
              <w:bottom w:color="ffffff" w:space="0" w:sz="4" w:val="single"/>
            </w:tcBorders>
            <w:shd w:fill="cccccc" w:val="clear"/>
            <w:vAlign w:val="top"/>
          </w:tcPr>
          <w:p w:rsidR="00000000" w:rsidDel="00000000" w:rsidP="00000000" w:rsidRDefault="00000000" w:rsidRPr="00000000" w14:paraId="00000015">
            <w:pPr>
              <w:spacing w:before="120" w:line="240" w:lineRule="auto"/>
              <w:rPr>
                <w:b w:val="1"/>
              </w:rPr>
            </w:pPr>
            <w:r w:rsidDel="00000000" w:rsidR="00000000" w:rsidRPr="00000000">
              <w:rPr>
                <w:b w:val="1"/>
                <w:rtl w:val="0"/>
              </w:rPr>
              <w:t xml:space="preserve">Date</w:t>
            </w:r>
          </w:p>
        </w:tc>
        <w:tc>
          <w:tcPr>
            <w:tcBorders>
              <w:bottom w:color="ffffff" w:space="0" w:sz="4" w:val="single"/>
            </w:tcBorders>
            <w:shd w:fill="cccccc" w:val="clear"/>
            <w:vAlign w:val="top"/>
          </w:tcPr>
          <w:p w:rsidR="00000000" w:rsidDel="00000000" w:rsidP="00000000" w:rsidRDefault="00000000" w:rsidRPr="00000000" w14:paraId="00000016">
            <w:pPr>
              <w:spacing w:before="120" w:line="240" w:lineRule="auto"/>
              <w:rPr>
                <w:b w:val="1"/>
              </w:rPr>
            </w:pPr>
            <w:r w:rsidDel="00000000" w:rsidR="00000000" w:rsidRPr="00000000">
              <w:rPr>
                <w:b w:val="1"/>
                <w:rtl w:val="0"/>
              </w:rPr>
              <w:t xml:space="preserve">Version</w:t>
            </w:r>
          </w:p>
        </w:tc>
        <w:tc>
          <w:tcPr>
            <w:tcBorders>
              <w:bottom w:color="ffffff" w:space="0" w:sz="4" w:val="single"/>
            </w:tcBorders>
            <w:shd w:fill="cccccc" w:val="clear"/>
            <w:vAlign w:val="top"/>
          </w:tcPr>
          <w:p w:rsidR="00000000" w:rsidDel="00000000" w:rsidP="00000000" w:rsidRDefault="00000000" w:rsidRPr="00000000" w14:paraId="00000017">
            <w:pPr>
              <w:spacing w:before="120" w:line="240" w:lineRule="auto"/>
              <w:rPr>
                <w:b w:val="1"/>
              </w:rPr>
            </w:pPr>
            <w:r w:rsidDel="00000000" w:rsidR="00000000" w:rsidRPr="00000000">
              <w:rPr>
                <w:b w:val="1"/>
                <w:rtl w:val="0"/>
              </w:rPr>
              <w:t xml:space="preserve">Status</w:t>
            </w:r>
          </w:p>
        </w:tc>
        <w:tc>
          <w:tcPr>
            <w:tcBorders>
              <w:bottom w:color="ffffff" w:space="0" w:sz="4" w:val="single"/>
            </w:tcBorders>
            <w:shd w:fill="cccccc" w:val="clear"/>
            <w:vAlign w:val="top"/>
          </w:tcPr>
          <w:p w:rsidR="00000000" w:rsidDel="00000000" w:rsidP="00000000" w:rsidRDefault="00000000" w:rsidRPr="00000000" w14:paraId="00000018">
            <w:pPr>
              <w:spacing w:before="120" w:line="240" w:lineRule="auto"/>
              <w:rPr>
                <w:b w:val="1"/>
              </w:rPr>
            </w:pPr>
            <w:r w:rsidDel="00000000" w:rsidR="00000000" w:rsidRPr="00000000">
              <w:rPr>
                <w:b w:val="1"/>
                <w:rtl w:val="0"/>
              </w:rPr>
              <w:t xml:space="preserve">Prepared by</w:t>
            </w:r>
          </w:p>
        </w:tc>
        <w:tc>
          <w:tcPr>
            <w:tcBorders>
              <w:bottom w:color="ffffff" w:space="0" w:sz="4" w:val="single"/>
            </w:tcBorders>
            <w:shd w:fill="cccccc" w:val="clear"/>
            <w:vAlign w:val="top"/>
          </w:tcPr>
          <w:p w:rsidR="00000000" w:rsidDel="00000000" w:rsidP="00000000" w:rsidRDefault="00000000" w:rsidRPr="00000000" w14:paraId="00000019">
            <w:pPr>
              <w:spacing w:before="120" w:line="240" w:lineRule="auto"/>
              <w:rPr>
                <w:b w:val="1"/>
              </w:rPr>
            </w:pPr>
            <w:r w:rsidDel="00000000" w:rsidR="00000000" w:rsidRPr="00000000">
              <w:rPr>
                <w:b w:val="1"/>
                <w:rtl w:val="0"/>
              </w:rPr>
              <w:t xml:space="preserve">Comments</w:t>
            </w:r>
          </w:p>
        </w:tc>
      </w:tr>
      <w:tr>
        <w:trPr>
          <w:trHeight w:val="495"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1A">
            <w:pPr>
              <w:spacing w:before="120" w:line="240" w:lineRule="auto"/>
              <w:rPr>
                <w:sz w:val="18"/>
                <w:szCs w:val="18"/>
              </w:rPr>
            </w:pPr>
            <w:r w:rsidDel="00000000" w:rsidR="00000000" w:rsidRPr="00000000">
              <w:rPr>
                <w:sz w:val="18"/>
                <w:szCs w:val="18"/>
                <w:rtl w:val="0"/>
              </w:rPr>
              <w:t xml:space="preserve">Jan 27, 2020</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1B">
            <w:pPr>
              <w:spacing w:before="120" w:line="240" w:lineRule="auto"/>
              <w:rPr>
                <w:sz w:val="18"/>
                <w:szCs w:val="18"/>
              </w:rPr>
            </w:pPr>
            <w:r w:rsidDel="00000000" w:rsidR="00000000" w:rsidRPr="00000000">
              <w:rPr>
                <w:sz w:val="18"/>
                <w:szCs w:val="18"/>
                <w:rtl w:val="0"/>
              </w:rPr>
              <w:t xml:space="preserve">0.1</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1C">
            <w:pPr>
              <w:spacing w:before="120" w:line="240" w:lineRule="auto"/>
              <w:rPr>
                <w:sz w:val="18"/>
                <w:szCs w:val="18"/>
              </w:rPr>
            </w:pPr>
            <w:r w:rsidDel="00000000" w:rsidR="00000000" w:rsidRPr="00000000">
              <w:rPr>
                <w:sz w:val="18"/>
                <w:szCs w:val="18"/>
                <w:rtl w:val="0"/>
              </w:rPr>
              <w:t xml:space="preserve">Start</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1D">
            <w:pPr>
              <w:spacing w:before="120" w:line="240" w:lineRule="auto"/>
              <w:rPr>
                <w:sz w:val="18"/>
                <w:szCs w:val="18"/>
              </w:rPr>
            </w:pPr>
            <w:r w:rsidDel="00000000" w:rsidR="00000000" w:rsidRPr="00000000">
              <w:rPr>
                <w:sz w:val="18"/>
                <w:szCs w:val="18"/>
                <w:rtl w:val="0"/>
              </w:rPr>
              <w:t xml:space="preserve">Team Galvatron</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1E">
            <w:pPr>
              <w:spacing w:before="120" w:line="240" w:lineRule="auto"/>
              <w:rPr>
                <w:sz w:val="18"/>
                <w:szCs w:val="18"/>
              </w:rPr>
            </w:pPr>
            <w:r w:rsidDel="00000000" w:rsidR="00000000" w:rsidRPr="00000000">
              <w:rPr>
                <w:sz w:val="18"/>
                <w:szCs w:val="18"/>
                <w:rtl w:val="0"/>
              </w:rPr>
              <w:t xml:space="preserve">Initial design document submission</w:t>
            </w:r>
          </w:p>
        </w:tc>
      </w:tr>
      <w:tr>
        <w:trPr>
          <w:trHeight w:val="495" w:hRule="atLeast"/>
        </w:trPr>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1F">
            <w:pPr>
              <w:spacing w:before="120" w:line="240" w:lineRule="auto"/>
              <w:rPr>
                <w:sz w:val="18"/>
                <w:szCs w:val="18"/>
              </w:rPr>
            </w:pPr>
            <w:r w:rsidDel="00000000" w:rsidR="00000000" w:rsidRPr="00000000">
              <w:rPr>
                <w:sz w:val="18"/>
                <w:szCs w:val="18"/>
                <w:rtl w:val="0"/>
              </w:rPr>
              <w:t xml:space="preserve">Mar 30, 2020</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20">
            <w:pPr>
              <w:spacing w:before="120" w:line="240" w:lineRule="auto"/>
              <w:rPr>
                <w:sz w:val="18"/>
                <w:szCs w:val="18"/>
              </w:rPr>
            </w:pPr>
            <w:r w:rsidDel="00000000" w:rsidR="00000000" w:rsidRPr="00000000">
              <w:rPr>
                <w:sz w:val="18"/>
                <w:szCs w:val="18"/>
                <w:rtl w:val="0"/>
              </w:rPr>
              <w:t xml:space="preserve">1.0 </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21">
            <w:pPr>
              <w:spacing w:before="120" w:line="240" w:lineRule="auto"/>
              <w:rPr>
                <w:sz w:val="18"/>
                <w:szCs w:val="18"/>
              </w:rPr>
            </w:pPr>
            <w:r w:rsidDel="00000000" w:rsidR="00000000" w:rsidRPr="00000000">
              <w:rPr>
                <w:sz w:val="18"/>
                <w:szCs w:val="18"/>
                <w:rtl w:val="0"/>
              </w:rPr>
              <w:t xml:space="preserve">Final submission</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22">
            <w:pPr>
              <w:spacing w:before="120" w:line="240" w:lineRule="auto"/>
              <w:rPr>
                <w:sz w:val="18"/>
                <w:szCs w:val="18"/>
              </w:rPr>
            </w:pPr>
            <w:r w:rsidDel="00000000" w:rsidR="00000000" w:rsidRPr="00000000">
              <w:rPr>
                <w:sz w:val="18"/>
                <w:szCs w:val="18"/>
                <w:rtl w:val="0"/>
              </w:rPr>
              <w:t xml:space="preserve">Team Galvatron</w:t>
            </w:r>
          </w:p>
        </w:tc>
        <w:tc>
          <w:tcPr>
            <w:tcBorders>
              <w:top w:color="ffffff" w:space="0" w:sz="4" w:val="single"/>
              <w:left w:color="ffffff" w:space="0" w:sz="4" w:val="single"/>
              <w:bottom w:color="ffffff" w:space="0" w:sz="4" w:val="single"/>
              <w:right w:color="ffffff" w:space="0" w:sz="4" w:val="single"/>
            </w:tcBorders>
            <w:shd w:fill="f3f3f3" w:val="clear"/>
            <w:vAlign w:val="top"/>
          </w:tcPr>
          <w:p w:rsidR="00000000" w:rsidDel="00000000" w:rsidP="00000000" w:rsidRDefault="00000000" w:rsidRPr="00000000" w14:paraId="00000023">
            <w:pPr>
              <w:spacing w:before="120" w:line="240" w:lineRule="auto"/>
              <w:rPr>
                <w:sz w:val="18"/>
                <w:szCs w:val="18"/>
              </w:rPr>
            </w:pPr>
            <w:r w:rsidDel="00000000" w:rsidR="00000000" w:rsidRPr="00000000">
              <w:rPr>
                <w:sz w:val="18"/>
                <w:szCs w:val="18"/>
                <w:rtl w:val="0"/>
              </w:rPr>
              <w:t xml:space="preserve">Final design document submission</w:t>
            </w:r>
          </w:p>
        </w:tc>
      </w:tr>
    </w:tbl>
    <w:p w:rsidR="00000000" w:rsidDel="00000000" w:rsidP="00000000" w:rsidRDefault="00000000" w:rsidRPr="00000000" w14:paraId="00000024">
      <w:pPr>
        <w:spacing w:line="240" w:lineRule="auto"/>
        <w:rPr>
          <w:sz w:val="24"/>
          <w:szCs w:val="24"/>
        </w:rPr>
      </w:pPr>
      <w:r w:rsidDel="00000000" w:rsidR="00000000" w:rsidRPr="00000000">
        <w:rPr>
          <w:rtl w:val="0"/>
        </w:rPr>
      </w:r>
    </w:p>
    <w:p w:rsidR="00000000" w:rsidDel="00000000" w:rsidP="00000000" w:rsidRDefault="00000000" w:rsidRPr="00000000" w14:paraId="00000025">
      <w:pPr>
        <w:pStyle w:val="Heading2"/>
        <w:keepLines w:val="0"/>
        <w:rPr>
          <w:rFonts w:ascii="Arial Bold" w:cs="Arial Bold" w:eastAsia="Arial Bold" w:hAnsi="Arial Bold"/>
          <w:b w:val="0"/>
          <w:sz w:val="24"/>
          <w:szCs w:val="24"/>
        </w:rPr>
      </w:pPr>
      <w:bookmarkStart w:colFirst="0" w:colLast="0" w:name="_s911gsqcb2x8" w:id="1"/>
      <w:bookmarkEnd w:id="1"/>
      <w:r w:rsidDel="00000000" w:rsidR="00000000" w:rsidRPr="00000000">
        <w:rPr>
          <w:b w:val="0"/>
          <w:color w:val="ff0000"/>
          <w:sz w:val="32"/>
          <w:szCs w:val="32"/>
          <w:rtl w:val="0"/>
        </w:rPr>
        <w:t xml:space="preserve">Stakeholder Sign-off List</w:t>
      </w:r>
      <w:r w:rsidDel="00000000" w:rsidR="00000000" w:rsidRPr="00000000">
        <w:rPr>
          <w:rtl w:val="0"/>
        </w:rPr>
      </w:r>
    </w:p>
    <w:tbl>
      <w:tblPr>
        <w:tblStyle w:val="Table2"/>
        <w:tblW w:w="9420.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2505"/>
        <w:gridCol w:w="2430"/>
        <w:gridCol w:w="2625"/>
        <w:gridCol w:w="1860"/>
        <w:tblGridChange w:id="0">
          <w:tblGrid>
            <w:gridCol w:w="2505"/>
            <w:gridCol w:w="2430"/>
            <w:gridCol w:w="2625"/>
            <w:gridCol w:w="1860"/>
          </w:tblGrid>
        </w:tblGridChange>
      </w:tblGrid>
      <w:tr>
        <w:trPr>
          <w:trHeight w:val="210" w:hRule="atLeast"/>
        </w:trPr>
        <w:tc>
          <w:tcPr>
            <w:tcBorders>
              <w:bottom w:color="ffffff" w:space="0" w:sz="4" w:val="single"/>
            </w:tcBorders>
            <w:shd w:fill="cccccc" w:val="clear"/>
            <w:vAlign w:val="center"/>
          </w:tcPr>
          <w:p w:rsidR="00000000" w:rsidDel="00000000" w:rsidP="00000000" w:rsidRDefault="00000000" w:rsidRPr="00000000" w14:paraId="00000026">
            <w:pPr>
              <w:spacing w:before="120" w:line="240" w:lineRule="auto"/>
              <w:rPr>
                <w:b w:val="1"/>
              </w:rPr>
            </w:pPr>
            <w:r w:rsidDel="00000000" w:rsidR="00000000" w:rsidRPr="00000000">
              <w:rPr>
                <w:b w:val="1"/>
                <w:rtl w:val="0"/>
              </w:rPr>
              <w:t xml:space="preserve">Role</w:t>
            </w:r>
            <w:r w:rsidDel="00000000" w:rsidR="00000000" w:rsidRPr="00000000">
              <w:rPr>
                <w:rtl w:val="0"/>
              </w:rPr>
            </w:r>
          </w:p>
        </w:tc>
        <w:tc>
          <w:tcPr>
            <w:tcBorders>
              <w:bottom w:color="ffffff" w:space="0" w:sz="4" w:val="single"/>
            </w:tcBorders>
            <w:shd w:fill="cccccc" w:val="clear"/>
            <w:vAlign w:val="center"/>
          </w:tcPr>
          <w:p w:rsidR="00000000" w:rsidDel="00000000" w:rsidP="00000000" w:rsidRDefault="00000000" w:rsidRPr="00000000" w14:paraId="00000027">
            <w:pPr>
              <w:spacing w:before="120" w:line="240" w:lineRule="auto"/>
              <w:rPr>
                <w:b w:val="1"/>
              </w:rPr>
            </w:pPr>
            <w:r w:rsidDel="00000000" w:rsidR="00000000" w:rsidRPr="00000000">
              <w:rPr>
                <w:b w:val="1"/>
                <w:rtl w:val="0"/>
              </w:rPr>
              <w:t xml:space="preserve">Name</w:t>
            </w:r>
          </w:p>
        </w:tc>
        <w:tc>
          <w:tcPr>
            <w:tcBorders>
              <w:bottom w:color="ffffff" w:space="0" w:sz="4" w:val="single"/>
            </w:tcBorders>
            <w:shd w:fill="cccccc" w:val="clear"/>
            <w:vAlign w:val="center"/>
          </w:tcPr>
          <w:p w:rsidR="00000000" w:rsidDel="00000000" w:rsidP="00000000" w:rsidRDefault="00000000" w:rsidRPr="00000000" w14:paraId="00000028">
            <w:pPr>
              <w:spacing w:before="120" w:line="240" w:lineRule="auto"/>
              <w:rPr>
                <w:b w:val="1"/>
              </w:rPr>
            </w:pPr>
            <w:r w:rsidDel="00000000" w:rsidR="00000000" w:rsidRPr="00000000">
              <w:rPr>
                <w:b w:val="1"/>
                <w:rtl w:val="0"/>
              </w:rPr>
              <w:t xml:space="preserve">Signature</w:t>
            </w:r>
          </w:p>
        </w:tc>
        <w:tc>
          <w:tcPr>
            <w:tcBorders>
              <w:bottom w:color="ffffff" w:space="0" w:sz="4" w:val="single"/>
            </w:tcBorders>
            <w:shd w:fill="cccccc" w:val="clear"/>
            <w:vAlign w:val="center"/>
          </w:tcPr>
          <w:p w:rsidR="00000000" w:rsidDel="00000000" w:rsidP="00000000" w:rsidRDefault="00000000" w:rsidRPr="00000000" w14:paraId="00000029">
            <w:pPr>
              <w:spacing w:before="120" w:line="240" w:lineRule="auto"/>
              <w:rPr>
                <w:b w:val="1"/>
              </w:rPr>
            </w:pPr>
            <w:r w:rsidDel="00000000" w:rsidR="00000000" w:rsidRPr="00000000">
              <w:rPr>
                <w:b w:val="1"/>
                <w:rtl w:val="0"/>
              </w:rPr>
              <w:t xml:space="preserve">Date</w:t>
            </w:r>
          </w:p>
        </w:tc>
      </w:tr>
      <w:tr>
        <w:trPr>
          <w:trHeight w:val="450" w:hRule="atLeast"/>
        </w:trPr>
        <w:tc>
          <w:tcPr>
            <w:shd w:fill="f3f3f3" w:val="clear"/>
            <w:vAlign w:val="top"/>
          </w:tcPr>
          <w:p w:rsidR="00000000" w:rsidDel="00000000" w:rsidP="00000000" w:rsidRDefault="00000000" w:rsidRPr="00000000" w14:paraId="0000002A">
            <w:pPr>
              <w:spacing w:before="120" w:line="240" w:lineRule="auto"/>
              <w:rPr>
                <w:sz w:val="18"/>
                <w:szCs w:val="18"/>
              </w:rPr>
            </w:pPr>
            <w:r w:rsidDel="00000000" w:rsidR="00000000" w:rsidRPr="00000000">
              <w:rPr>
                <w:sz w:val="18"/>
                <w:szCs w:val="18"/>
                <w:rtl w:val="0"/>
              </w:rPr>
              <w:t xml:space="preserve">Project Sponsor</w:t>
            </w:r>
            <w:r w:rsidDel="00000000" w:rsidR="00000000" w:rsidRPr="00000000">
              <w:rPr>
                <w:rtl w:val="0"/>
              </w:rPr>
            </w:r>
          </w:p>
        </w:tc>
        <w:tc>
          <w:tcPr>
            <w:shd w:fill="f3f3f3" w:val="clear"/>
            <w:vAlign w:val="top"/>
          </w:tcPr>
          <w:p w:rsidR="00000000" w:rsidDel="00000000" w:rsidP="00000000" w:rsidRDefault="00000000" w:rsidRPr="00000000" w14:paraId="0000002B">
            <w:pPr>
              <w:spacing w:before="120" w:line="240" w:lineRule="auto"/>
              <w:rPr>
                <w:sz w:val="18"/>
                <w:szCs w:val="18"/>
              </w:rPr>
            </w:pPr>
            <w:r w:rsidDel="00000000" w:rsidR="00000000" w:rsidRPr="00000000">
              <w:rPr>
                <w:sz w:val="18"/>
                <w:szCs w:val="18"/>
                <w:rtl w:val="0"/>
              </w:rPr>
              <w:t xml:space="preserve">Peter Smith</w:t>
            </w:r>
            <w:r w:rsidDel="00000000" w:rsidR="00000000" w:rsidRPr="00000000">
              <w:rPr>
                <w:rtl w:val="0"/>
              </w:rPr>
            </w:r>
          </w:p>
        </w:tc>
        <w:tc>
          <w:tcPr>
            <w:shd w:fill="f3f3f3" w:val="clear"/>
            <w:vAlign w:val="top"/>
          </w:tcPr>
          <w:p w:rsidR="00000000" w:rsidDel="00000000" w:rsidP="00000000" w:rsidRDefault="00000000" w:rsidRPr="00000000" w14:paraId="0000002C">
            <w:pPr>
              <w:spacing w:before="120" w:line="240" w:lineRule="auto"/>
              <w:rPr>
                <w:sz w:val="18"/>
                <w:szCs w:val="18"/>
              </w:rPr>
            </w:pPr>
            <w:r w:rsidDel="00000000" w:rsidR="00000000" w:rsidRPr="00000000">
              <w:rPr>
                <w:rtl w:val="0"/>
              </w:rPr>
            </w:r>
          </w:p>
        </w:tc>
        <w:tc>
          <w:tcPr>
            <w:shd w:fill="f3f3f3" w:val="clear"/>
            <w:vAlign w:val="top"/>
          </w:tcPr>
          <w:p w:rsidR="00000000" w:rsidDel="00000000" w:rsidP="00000000" w:rsidRDefault="00000000" w:rsidRPr="00000000" w14:paraId="0000002D">
            <w:pPr>
              <w:spacing w:before="120" w:line="240" w:lineRule="auto"/>
              <w:rPr>
                <w:sz w:val="18"/>
                <w:szCs w:val="18"/>
              </w:rPr>
            </w:pPr>
            <w:r w:rsidDel="00000000" w:rsidR="00000000" w:rsidRPr="00000000">
              <w:rPr>
                <w:rtl w:val="0"/>
              </w:rPr>
            </w:r>
          </w:p>
        </w:tc>
      </w:tr>
    </w:tbl>
    <w:p w:rsidR="00000000" w:rsidDel="00000000" w:rsidP="00000000" w:rsidRDefault="00000000" w:rsidRPr="00000000" w14:paraId="0000002E">
      <w:pPr>
        <w:tabs>
          <w:tab w:val="left" w:pos="2745"/>
        </w:tabs>
        <w:rPr/>
      </w:pPr>
      <w:r w:rsidDel="00000000" w:rsidR="00000000" w:rsidRPr="00000000">
        <w:rPr>
          <w:rtl w:val="0"/>
        </w:rPr>
      </w:r>
    </w:p>
    <w:p w:rsidR="00000000" w:rsidDel="00000000" w:rsidP="00000000" w:rsidRDefault="00000000" w:rsidRPr="00000000" w14:paraId="0000002F">
      <w:pPr>
        <w:pStyle w:val="Heading2"/>
        <w:keepLines w:val="0"/>
        <w:rPr/>
      </w:pPr>
      <w:bookmarkStart w:colFirst="0" w:colLast="0" w:name="_4bkxri1x2dv" w:id="2"/>
      <w:bookmarkEnd w:id="2"/>
      <w:r w:rsidDel="00000000" w:rsidR="00000000" w:rsidRPr="00000000">
        <w:rPr>
          <w:b w:val="0"/>
          <w:color w:val="ff0000"/>
          <w:sz w:val="32"/>
          <w:szCs w:val="32"/>
          <w:rtl w:val="0"/>
        </w:rPr>
        <w:t xml:space="preserve">Introduction</w:t>
      </w:r>
      <w:r w:rsidDel="00000000" w:rsidR="00000000" w:rsidRPr="00000000">
        <w:rPr>
          <w:rtl w:val="0"/>
        </w:rPr>
      </w:r>
    </w:p>
    <w:p w:rsidR="00000000" w:rsidDel="00000000" w:rsidP="00000000" w:rsidRDefault="00000000" w:rsidRPr="00000000" w14:paraId="00000030">
      <w:pPr>
        <w:pStyle w:val="Heading2"/>
        <w:keepLines w:val="0"/>
        <w:rPr/>
      </w:pPr>
      <w:bookmarkStart w:colFirst="0" w:colLast="0" w:name="_u6grpdhm4245" w:id="3"/>
      <w:bookmarkEnd w:id="3"/>
      <w:r w:rsidDel="00000000" w:rsidR="00000000" w:rsidRPr="00000000">
        <w:rPr>
          <w:rtl w:val="0"/>
        </w:rPr>
        <w:t xml:space="preserve">Overview</w:t>
      </w:r>
    </w:p>
    <w:p w:rsidR="00000000" w:rsidDel="00000000" w:rsidP="00000000" w:rsidRDefault="00000000" w:rsidRPr="00000000" w14:paraId="00000031">
      <w:pPr>
        <w:spacing w:line="240" w:lineRule="auto"/>
        <w:rPr/>
      </w:pPr>
      <w:r w:rsidDel="00000000" w:rsidR="00000000" w:rsidRPr="00000000">
        <w:rPr>
          <w:rtl w:val="0"/>
        </w:rPr>
        <w:t xml:space="preserve">The product will consist of a website that consolidates content and points to the content’s original location from other websites and repositories. The site will have admins from contributing organizations monitoring content published to the site via an admin approval system. The main interface of the website will contain a portal to access linked articles. Any individual will be able to create an account and submit content to the site subject to admin approval.</w:t>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pStyle w:val="Heading2"/>
        <w:keepLines w:val="0"/>
        <w:rPr/>
      </w:pPr>
      <w:bookmarkStart w:colFirst="0" w:colLast="0" w:name="_avjahg65tonc" w:id="4"/>
      <w:bookmarkEnd w:id="4"/>
      <w:r w:rsidDel="00000000" w:rsidR="00000000" w:rsidRPr="00000000">
        <w:rPr>
          <w:rtl w:val="0"/>
        </w:rPr>
        <w:t xml:space="preserve">Goals</w:t>
      </w:r>
    </w:p>
    <w:p w:rsidR="00000000" w:rsidDel="00000000" w:rsidP="00000000" w:rsidRDefault="00000000" w:rsidRPr="00000000" w14:paraId="00000034">
      <w:pPr>
        <w:numPr>
          <w:ilvl w:val="0"/>
          <w:numId w:val="1"/>
        </w:numPr>
        <w:spacing w:line="240" w:lineRule="auto"/>
        <w:ind w:left="720" w:hanging="360"/>
      </w:pPr>
      <w:r w:rsidDel="00000000" w:rsidR="00000000" w:rsidRPr="00000000">
        <w:rPr>
          <w:rtl w:val="0"/>
        </w:rPr>
        <w:t xml:space="preserve">The scope of the Content Hub is to aggregate user submitted blog posts and blog streams on a single platform. More specifically: </w:t>
      </w:r>
    </w:p>
    <w:p w:rsidR="00000000" w:rsidDel="00000000" w:rsidP="00000000" w:rsidRDefault="00000000" w:rsidRPr="00000000" w14:paraId="00000035">
      <w:pPr>
        <w:numPr>
          <w:ilvl w:val="1"/>
          <w:numId w:val="1"/>
        </w:numPr>
        <w:spacing w:line="240" w:lineRule="auto"/>
        <w:ind w:left="1440" w:hanging="360"/>
      </w:pPr>
      <w:r w:rsidDel="00000000" w:rsidR="00000000" w:rsidRPr="00000000">
        <w:rPr>
          <w:rtl w:val="0"/>
        </w:rPr>
        <w:t xml:space="preserve">Users can submit posts and blog streams.</w:t>
      </w:r>
    </w:p>
    <w:p w:rsidR="00000000" w:rsidDel="00000000" w:rsidP="00000000" w:rsidRDefault="00000000" w:rsidRPr="00000000" w14:paraId="00000036">
      <w:pPr>
        <w:numPr>
          <w:ilvl w:val="1"/>
          <w:numId w:val="1"/>
        </w:numPr>
        <w:spacing w:line="240" w:lineRule="auto"/>
        <w:ind w:left="1440" w:hanging="360"/>
      </w:pPr>
      <w:r w:rsidDel="00000000" w:rsidR="00000000" w:rsidRPr="00000000">
        <w:rPr>
          <w:rtl w:val="0"/>
        </w:rPr>
        <w:t xml:space="preserve">Users can search and filter posts.</w:t>
      </w:r>
    </w:p>
    <w:p w:rsidR="00000000" w:rsidDel="00000000" w:rsidP="00000000" w:rsidRDefault="00000000" w:rsidRPr="00000000" w14:paraId="00000037">
      <w:pPr>
        <w:numPr>
          <w:ilvl w:val="1"/>
          <w:numId w:val="1"/>
        </w:numPr>
        <w:spacing w:line="240" w:lineRule="auto"/>
        <w:ind w:left="1440" w:hanging="360"/>
        <w:rPr>
          <w:u w:val="none"/>
        </w:rPr>
      </w:pPr>
      <w:r w:rsidDel="00000000" w:rsidR="00000000" w:rsidRPr="00000000">
        <w:rPr>
          <w:rtl w:val="0"/>
        </w:rPr>
        <w:t xml:space="preserve">Users can view posts via an RSS feed.</w:t>
      </w:r>
    </w:p>
    <w:p w:rsidR="00000000" w:rsidDel="00000000" w:rsidP="00000000" w:rsidRDefault="00000000" w:rsidRPr="00000000" w14:paraId="00000038">
      <w:pPr>
        <w:numPr>
          <w:ilvl w:val="1"/>
          <w:numId w:val="1"/>
        </w:numPr>
        <w:spacing w:line="240" w:lineRule="auto"/>
        <w:ind w:left="1440" w:hanging="360"/>
      </w:pPr>
      <w:r w:rsidDel="00000000" w:rsidR="00000000" w:rsidRPr="00000000">
        <w:rPr>
          <w:rtl w:val="0"/>
        </w:rPr>
        <w:t xml:space="preserve">Users can receive notifications of newly published posts.</w:t>
      </w:r>
    </w:p>
    <w:p w:rsidR="00000000" w:rsidDel="00000000" w:rsidP="00000000" w:rsidRDefault="00000000" w:rsidRPr="00000000" w14:paraId="00000039">
      <w:pPr>
        <w:numPr>
          <w:ilvl w:val="1"/>
          <w:numId w:val="1"/>
        </w:numPr>
        <w:spacing w:line="240" w:lineRule="auto"/>
        <w:ind w:left="1440" w:hanging="360"/>
      </w:pPr>
      <w:r w:rsidDel="00000000" w:rsidR="00000000" w:rsidRPr="00000000">
        <w:rPr>
          <w:rtl w:val="0"/>
        </w:rPr>
        <w:t xml:space="preserve">Approvers can approve user submitted posts.</w:t>
      </w:r>
    </w:p>
    <w:p w:rsidR="00000000" w:rsidDel="00000000" w:rsidP="00000000" w:rsidRDefault="00000000" w:rsidRPr="00000000" w14:paraId="0000003A">
      <w:pPr>
        <w:numPr>
          <w:ilvl w:val="1"/>
          <w:numId w:val="1"/>
        </w:numPr>
        <w:spacing w:line="240" w:lineRule="auto"/>
        <w:ind w:left="1440" w:hanging="360"/>
      </w:pPr>
      <w:r w:rsidDel="00000000" w:rsidR="00000000" w:rsidRPr="00000000">
        <w:rPr>
          <w:rtl w:val="0"/>
        </w:rPr>
        <w:t xml:space="preserve">Admins can add other admins, add/remove approvers, add blog categories, </w:t>
      </w:r>
    </w:p>
    <w:p w:rsidR="00000000" w:rsidDel="00000000" w:rsidP="00000000" w:rsidRDefault="00000000" w:rsidRPr="00000000" w14:paraId="0000003B">
      <w:pPr>
        <w:numPr>
          <w:ilvl w:val="1"/>
          <w:numId w:val="1"/>
        </w:numPr>
        <w:spacing w:line="240" w:lineRule="auto"/>
        <w:ind w:left="1440" w:hanging="360"/>
      </w:pPr>
      <w:r w:rsidDel="00000000" w:rsidR="00000000" w:rsidRPr="00000000">
        <w:rPr>
          <w:rtl w:val="0"/>
        </w:rPr>
        <w:t xml:space="preserve">A scheduler runs to scan approved blogs for content to publish and send emails to subscribed users.</w:t>
      </w:r>
    </w:p>
    <w:p w:rsidR="00000000" w:rsidDel="00000000" w:rsidP="00000000" w:rsidRDefault="00000000" w:rsidRPr="00000000" w14:paraId="0000003C">
      <w:pPr>
        <w:numPr>
          <w:ilvl w:val="0"/>
          <w:numId w:val="1"/>
        </w:numPr>
        <w:spacing w:line="240" w:lineRule="auto"/>
        <w:ind w:left="720" w:hanging="360"/>
      </w:pPr>
      <w:r w:rsidDel="00000000" w:rsidR="00000000" w:rsidRPr="00000000">
        <w:rPr>
          <w:rtl w:val="0"/>
        </w:rPr>
        <w:t xml:space="preserve">Multi-browser support (Chrome, Microsoft Edge, Safari, Firefox)</w:t>
      </w:r>
    </w:p>
    <w:p w:rsidR="00000000" w:rsidDel="00000000" w:rsidP="00000000" w:rsidRDefault="00000000" w:rsidRPr="00000000" w14:paraId="0000003D">
      <w:pPr>
        <w:spacing w:line="240" w:lineRule="auto"/>
        <w:rPr/>
      </w:pPr>
      <w:r w:rsidDel="00000000" w:rsidR="00000000" w:rsidRPr="00000000">
        <w:rPr>
          <w:rtl w:val="0"/>
        </w:rPr>
      </w:r>
    </w:p>
    <w:p w:rsidR="00000000" w:rsidDel="00000000" w:rsidP="00000000" w:rsidRDefault="00000000" w:rsidRPr="00000000" w14:paraId="0000003E">
      <w:pPr>
        <w:pStyle w:val="Heading2"/>
        <w:keepLines w:val="0"/>
        <w:rPr/>
      </w:pPr>
      <w:bookmarkStart w:colFirst="0" w:colLast="0" w:name="_ghkkccqna0ox" w:id="5"/>
      <w:bookmarkEnd w:id="5"/>
      <w:r w:rsidDel="00000000" w:rsidR="00000000" w:rsidRPr="00000000">
        <w:rPr>
          <w:rtl w:val="0"/>
        </w:rPr>
        <w:t xml:space="preserve">Assumptions</w:t>
      </w:r>
    </w:p>
    <w:p w:rsidR="00000000" w:rsidDel="00000000" w:rsidP="00000000" w:rsidRDefault="00000000" w:rsidRPr="00000000" w14:paraId="0000003F">
      <w:pPr>
        <w:numPr>
          <w:ilvl w:val="0"/>
          <w:numId w:val="3"/>
        </w:numPr>
        <w:spacing w:line="240" w:lineRule="auto"/>
        <w:ind w:left="720" w:hanging="360"/>
      </w:pPr>
      <w:r w:rsidDel="00000000" w:rsidR="00000000" w:rsidRPr="00000000">
        <w:rPr>
          <w:rtl w:val="0"/>
        </w:rPr>
        <w:t xml:space="preserve">There is a maximum of 30 approvers</w:t>
      </w:r>
    </w:p>
    <w:p w:rsidR="00000000" w:rsidDel="00000000" w:rsidP="00000000" w:rsidRDefault="00000000" w:rsidRPr="00000000" w14:paraId="00000040">
      <w:pPr>
        <w:numPr>
          <w:ilvl w:val="0"/>
          <w:numId w:val="3"/>
        </w:numPr>
        <w:spacing w:line="240" w:lineRule="auto"/>
        <w:ind w:left="720" w:hanging="360"/>
      </w:pPr>
      <w:r w:rsidDel="00000000" w:rsidR="00000000" w:rsidRPr="00000000">
        <w:rPr>
          <w:rtl w:val="0"/>
        </w:rPr>
        <w:t xml:space="preserve">Maximum articles is 5000</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color w:val="ff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3">
      <w:pPr>
        <w:rPr>
          <w:color w:val="ff0000"/>
          <w:sz w:val="32"/>
          <w:szCs w:val="32"/>
        </w:rPr>
      </w:pPr>
      <w:r w:rsidDel="00000000" w:rsidR="00000000" w:rsidRPr="00000000">
        <w:rPr>
          <w:color w:val="ff0000"/>
          <w:sz w:val="32"/>
          <w:szCs w:val="32"/>
          <w:rtl w:val="0"/>
        </w:rPr>
        <w:t xml:space="preserve">Programming Environment</w:t>
      </w:r>
    </w:p>
    <w:p w:rsidR="00000000" w:rsidDel="00000000" w:rsidP="00000000" w:rsidRDefault="00000000" w:rsidRPr="00000000" w14:paraId="00000044">
      <w:pPr>
        <w:rPr/>
      </w:pPr>
      <w:r w:rsidDel="00000000" w:rsidR="00000000" w:rsidRPr="00000000">
        <w:rPr>
          <w:b w:val="1"/>
          <w:rtl w:val="0"/>
        </w:rPr>
        <w:t xml:space="preserve">Languages: </w:t>
      </w:r>
      <w:r w:rsidDel="00000000" w:rsidR="00000000" w:rsidRPr="00000000">
        <w:rPr>
          <w:rtl w:val="0"/>
        </w:rPr>
        <w:t xml:space="preserve">Javascript ES9</w:t>
      </w:r>
    </w:p>
    <w:p w:rsidR="00000000" w:rsidDel="00000000" w:rsidP="00000000" w:rsidRDefault="00000000" w:rsidRPr="00000000" w14:paraId="00000045">
      <w:pPr>
        <w:rPr/>
      </w:pPr>
      <w:r w:rsidDel="00000000" w:rsidR="00000000" w:rsidRPr="00000000">
        <w:rPr>
          <w:b w:val="1"/>
          <w:rtl w:val="0"/>
        </w:rPr>
        <w:t xml:space="preserve">Libraries/Frameworks: </w:t>
      </w:r>
      <w:r w:rsidDel="00000000" w:rsidR="00000000" w:rsidRPr="00000000">
        <w:rPr>
          <w:rtl w:val="0"/>
        </w:rPr>
        <w:t xml:space="preserve">React 16.13.1, Express 4.17, Passport 0.4.1, Material-UI 4.9.8, Sequelize 5.25.5, cron 1.8.2</w:t>
      </w:r>
    </w:p>
    <w:p w:rsidR="00000000" w:rsidDel="00000000" w:rsidP="00000000" w:rsidRDefault="00000000" w:rsidRPr="00000000" w14:paraId="00000046">
      <w:pPr>
        <w:rPr/>
      </w:pPr>
      <w:r w:rsidDel="00000000" w:rsidR="00000000" w:rsidRPr="00000000">
        <w:rPr>
          <w:b w:val="1"/>
          <w:rtl w:val="0"/>
        </w:rPr>
        <w:t xml:space="preserve">Tools: </w:t>
      </w:r>
      <w:r w:rsidDel="00000000" w:rsidR="00000000" w:rsidRPr="00000000">
        <w:rPr>
          <w:rtl w:val="0"/>
        </w:rPr>
        <w:t xml:space="preserve">Babel 7.9.0, npm 6.13.4, Swagger</w:t>
      </w:r>
    </w:p>
    <w:p w:rsidR="00000000" w:rsidDel="00000000" w:rsidP="00000000" w:rsidRDefault="00000000" w:rsidRPr="00000000" w14:paraId="00000047">
      <w:pPr>
        <w:rPr/>
      </w:pPr>
      <w:r w:rsidDel="00000000" w:rsidR="00000000" w:rsidRPr="00000000">
        <w:rPr>
          <w:b w:val="1"/>
          <w:rtl w:val="0"/>
        </w:rPr>
        <w:t xml:space="preserve">Database: </w:t>
      </w:r>
      <w:r w:rsidDel="00000000" w:rsidR="00000000" w:rsidRPr="00000000">
        <w:rPr>
          <w:rtl w:val="0"/>
        </w:rPr>
        <w:t xml:space="preserve">MySQL Community Server 8.0.19</w:t>
      </w:r>
    </w:p>
    <w:p w:rsidR="00000000" w:rsidDel="00000000" w:rsidP="00000000" w:rsidRDefault="00000000" w:rsidRPr="00000000" w14:paraId="00000048">
      <w:pPr>
        <w:rPr/>
      </w:pPr>
      <w:r w:rsidDel="00000000" w:rsidR="00000000" w:rsidRPr="00000000">
        <w:rPr>
          <w:b w:val="1"/>
          <w:rtl w:val="0"/>
        </w:rPr>
        <w:t xml:space="preserve">Environment: </w:t>
      </w:r>
      <w:r w:rsidDel="00000000" w:rsidR="00000000" w:rsidRPr="00000000">
        <w:rPr>
          <w:rtl w:val="0"/>
        </w:rPr>
        <w:t xml:space="preserve">Node.js 12.16.1</w:t>
      </w:r>
    </w:p>
    <w:p w:rsidR="00000000" w:rsidDel="00000000" w:rsidP="00000000" w:rsidRDefault="00000000" w:rsidRPr="00000000" w14:paraId="00000049">
      <w:pPr>
        <w:rPr/>
      </w:pPr>
      <w:r w:rsidDel="00000000" w:rsidR="00000000" w:rsidRPr="00000000">
        <w:rPr>
          <w:b w:val="1"/>
          <w:rtl w:val="0"/>
        </w:rPr>
        <w:t xml:space="preserve">Operating System: </w:t>
      </w:r>
      <w:r w:rsidDel="00000000" w:rsidR="00000000" w:rsidRPr="00000000">
        <w:rPr>
          <w:rtl w:val="0"/>
        </w:rPr>
        <w:t xml:space="preserve">Ubuntu 18.04 LTS</w:t>
      </w:r>
    </w:p>
    <w:p w:rsidR="00000000" w:rsidDel="00000000" w:rsidP="00000000" w:rsidRDefault="00000000" w:rsidRPr="00000000" w14:paraId="0000004A">
      <w:pPr>
        <w:rPr/>
      </w:pPr>
      <w:r w:rsidDel="00000000" w:rsidR="00000000" w:rsidRPr="00000000">
        <w:rPr>
          <w:b w:val="1"/>
          <w:rtl w:val="0"/>
        </w:rPr>
        <w:t xml:space="preserve">IDE</w:t>
      </w:r>
      <w:r w:rsidDel="00000000" w:rsidR="00000000" w:rsidRPr="00000000">
        <w:rPr>
          <w:rtl w:val="0"/>
        </w:rPr>
        <w:t xml:space="preserve">: Visual Studio Code 1.43</w:t>
      </w:r>
    </w:p>
    <w:p w:rsidR="00000000" w:rsidDel="00000000" w:rsidP="00000000" w:rsidRDefault="00000000" w:rsidRPr="00000000" w14:paraId="0000004B">
      <w:pPr>
        <w:rPr/>
      </w:pPr>
      <w:r w:rsidDel="00000000" w:rsidR="00000000" w:rsidRPr="00000000">
        <w:rPr>
          <w:b w:val="1"/>
          <w:rtl w:val="0"/>
        </w:rPr>
        <w:t xml:space="preserve">Source control: </w:t>
      </w:r>
      <w:r w:rsidDel="00000000" w:rsidR="00000000" w:rsidRPr="00000000">
        <w:rPr>
          <w:rtl w:val="0"/>
        </w:rPr>
        <w:t xml:space="preserve">GitLab</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color w:val="ff0000"/>
          <w:sz w:val="32"/>
          <w:szCs w:val="32"/>
        </w:rPr>
      </w:pPr>
      <w:r w:rsidDel="00000000" w:rsidR="00000000" w:rsidRPr="00000000">
        <w:rPr>
          <w:color w:val="ff0000"/>
          <w:sz w:val="32"/>
          <w:szCs w:val="32"/>
          <w:rtl w:val="0"/>
        </w:rPr>
        <w:t xml:space="preserve">Production and Test Environments</w:t>
      </w:r>
    </w:p>
    <w:p w:rsidR="00000000" w:rsidDel="00000000" w:rsidP="00000000" w:rsidRDefault="00000000" w:rsidRPr="00000000" w14:paraId="0000004E">
      <w:pPr>
        <w:rPr/>
      </w:pPr>
      <w:r w:rsidDel="00000000" w:rsidR="00000000" w:rsidRPr="00000000">
        <w:rPr>
          <w:rtl w:val="0"/>
        </w:rPr>
        <w:t xml:space="preserve">Our production environment will be deployed on a free tier Amazon EC2 t2.micro instance. We will have scripts that will be run to pull the latest code and rebuild the environment.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Our test environment will be the same as our production environment as we do not have the resources to deploy another Amazon EC2 instance. </w:t>
      </w:r>
      <w:commentRangeStart w:id="0"/>
      <w:r w:rsidDel="00000000" w:rsidR="00000000" w:rsidRPr="00000000">
        <w:rPr>
          <w:rtl w:val="0"/>
        </w:rPr>
        <w:t xml:space="preserve">This environment will be used to run manual tests, while our automated tests will be run locally.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color w:val="ff0000"/>
          <w:sz w:val="32"/>
          <w:szCs w:val="32"/>
        </w:rPr>
      </w:pPr>
      <w:r w:rsidDel="00000000" w:rsidR="00000000" w:rsidRPr="00000000">
        <w:rPr>
          <w:color w:val="ff0000"/>
          <w:sz w:val="32"/>
          <w:szCs w:val="32"/>
          <w:rtl w:val="0"/>
        </w:rPr>
        <w:t xml:space="preserve">Software Architecture</w:t>
      </w:r>
    </w:p>
    <w:p w:rsidR="00000000" w:rsidDel="00000000" w:rsidP="00000000" w:rsidRDefault="00000000" w:rsidRPr="00000000" w14:paraId="00000053">
      <w:pPr>
        <w:pStyle w:val="Heading2"/>
        <w:rPr/>
      </w:pPr>
      <w:bookmarkStart w:colFirst="0" w:colLast="0" w:name="_h9vdzuu4jc4h" w:id="6"/>
      <w:bookmarkEnd w:id="6"/>
      <w:r w:rsidDel="00000000" w:rsidR="00000000" w:rsidRPr="00000000">
        <w:rPr>
          <w:rtl w:val="0"/>
        </w:rPr>
      </w:r>
    </w:p>
    <w:p w:rsidR="00000000" w:rsidDel="00000000" w:rsidP="00000000" w:rsidRDefault="00000000" w:rsidRPr="00000000" w14:paraId="00000054">
      <w:pPr>
        <w:pStyle w:val="Heading2"/>
        <w:rPr/>
      </w:pPr>
      <w:bookmarkStart w:colFirst="0" w:colLast="0" w:name="_v24vdutu2o0s" w:id="7"/>
      <w:bookmarkEnd w:id="7"/>
      <w:r w:rsidDel="00000000" w:rsidR="00000000" w:rsidRPr="00000000">
        <w:rPr>
          <w:rtl w:val="0"/>
        </w:rPr>
        <w:t xml:space="preserve">Client side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We will be using React along with Material-UI for our UI. We will be having multiple pages that will be built up from multiple components. </w:t>
      </w:r>
    </w:p>
    <w:p w:rsidR="00000000" w:rsidDel="00000000" w:rsidP="00000000" w:rsidRDefault="00000000" w:rsidRPr="00000000" w14:paraId="00000057">
      <w:pPr>
        <w:jc w:val="center"/>
        <w:rPr/>
      </w:pPr>
      <w:r w:rsidDel="00000000" w:rsidR="00000000" w:rsidRPr="00000000">
        <w:rPr/>
        <w:drawing>
          <wp:inline distB="114300" distT="114300" distL="114300" distR="114300">
            <wp:extent cx="4938713" cy="4191000"/>
            <wp:effectExtent b="0" l="0" r="0" t="0"/>
            <wp:docPr id="10"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4938713"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2"/>
        <w:rPr/>
      </w:pPr>
      <w:bookmarkStart w:colFirst="0" w:colLast="0" w:name="_fadjll8ta2sd" w:id="8"/>
      <w:bookmarkEnd w:id="8"/>
      <w:r w:rsidDel="00000000" w:rsidR="00000000" w:rsidRPr="00000000">
        <w:rPr>
          <w:rtl w:val="0"/>
        </w:rPr>
        <w:t xml:space="preserve">Server side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3 Layer Architecture Model</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On the server side we will be separating our logic with a 3 Layer Architecture model. We will be separating our routing logic into a controller layer, our business logic into our service layer and our database access into our data access layer. </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drawing>
          <wp:inline distB="114300" distT="114300" distL="114300" distR="114300">
            <wp:extent cx="2771775" cy="2581275"/>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7177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UML Diagram</w:t>
      </w:r>
    </w:p>
    <w:p w:rsidR="00000000" w:rsidDel="00000000" w:rsidP="00000000" w:rsidRDefault="00000000" w:rsidRPr="00000000" w14:paraId="00000061">
      <w:pPr>
        <w:rPr/>
      </w:pPr>
      <w:r w:rsidDel="00000000" w:rsidR="00000000" w:rsidRPr="00000000">
        <w:rPr>
          <w:rtl w:val="0"/>
        </w:rPr>
        <w:t xml:space="preserve">Here’s a UML diagram describing our planned modules and dependencies. We will be using Express for our routing and Passport for our authentication. Our data will be fetched using Sequelize as our MySQL ORM. To look at the diagram in more detail: </w:t>
      </w:r>
      <w:hyperlink r:id="rId10">
        <w:r w:rsidDel="00000000" w:rsidR="00000000" w:rsidRPr="00000000">
          <w:rPr>
            <w:color w:val="1155cc"/>
            <w:u w:val="single"/>
            <w:rtl w:val="0"/>
          </w:rPr>
          <w:t xml:space="preserve">https://drive.google.com/file/d/1XdlQfMoRCmLgVX_1BFeMPJebkF_tY1I6/view?usp=sharing</w:t>
        </w:r>
      </w:hyperlink>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943600" cy="2476500"/>
            <wp:effectExtent b="0" l="0" r="0" t="0"/>
            <wp:docPr id="3"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color w:val="ff0000"/>
          <w:sz w:val="32"/>
          <w:szCs w:val="32"/>
        </w:rPr>
      </w:pPr>
      <w:r w:rsidDel="00000000" w:rsidR="00000000" w:rsidRPr="00000000">
        <w:rPr>
          <w:rtl w:val="0"/>
        </w:rPr>
      </w:r>
    </w:p>
    <w:p w:rsidR="00000000" w:rsidDel="00000000" w:rsidP="00000000" w:rsidRDefault="00000000" w:rsidRPr="00000000" w14:paraId="00000064">
      <w:pPr>
        <w:pStyle w:val="Heading2"/>
        <w:rPr/>
      </w:pPr>
      <w:bookmarkStart w:colFirst="0" w:colLast="0" w:name="_skf78z1k3iek" w:id="9"/>
      <w:bookmarkEnd w:id="9"/>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2"/>
        <w:rPr/>
      </w:pPr>
      <w:bookmarkStart w:colFirst="0" w:colLast="0" w:name="_ee2wauellxu5" w:id="10"/>
      <w:bookmarkEnd w:id="10"/>
      <w:r w:rsidDel="00000000" w:rsidR="00000000" w:rsidRPr="00000000">
        <w:rPr>
          <w:rtl w:val="0"/>
        </w:rPr>
        <w:t xml:space="preserve">Authentication</w:t>
      </w: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We will be using Google OAuth2.0 for our authentication workflow. After going through our authentication workflow we will be managing our user session using cookies. The benefit of cookie authentication is that the user session will be persisted for a certain amount of time, so the user will not have to re-authenticate on every page visit. Our authentication workflow is as follows:</w:t>
      </w:r>
    </w:p>
    <w:p w:rsidR="00000000" w:rsidDel="00000000" w:rsidP="00000000" w:rsidRDefault="00000000" w:rsidRPr="00000000" w14:paraId="00000068">
      <w:pPr>
        <w:numPr>
          <w:ilvl w:val="0"/>
          <w:numId w:val="4"/>
        </w:numPr>
        <w:shd w:fill="ffffff" w:val="clear"/>
        <w:spacing w:after="0" w:afterAutospacing="0" w:before="200" w:lineRule="auto"/>
        <w:ind w:left="940" w:hanging="360"/>
      </w:pPr>
      <w:r w:rsidDel="00000000" w:rsidR="00000000" w:rsidRPr="00000000">
        <w:rPr>
          <w:b w:val="1"/>
          <w:color w:val="222222"/>
          <w:rtl w:val="0"/>
        </w:rPr>
        <w:t xml:space="preserve">Client</w:t>
      </w:r>
      <w:r w:rsidDel="00000000" w:rsidR="00000000" w:rsidRPr="00000000">
        <w:rPr>
          <w:color w:val="222222"/>
          <w:rtl w:val="0"/>
        </w:rPr>
        <w:t xml:space="preserve">: Goes through OAuth2.0 process and fetches back the google user including google access token. Sends google access token to server.</w:t>
      </w:r>
    </w:p>
    <w:p w:rsidR="00000000" w:rsidDel="00000000" w:rsidP="00000000" w:rsidRDefault="00000000" w:rsidRPr="00000000" w14:paraId="00000069">
      <w:pPr>
        <w:numPr>
          <w:ilvl w:val="0"/>
          <w:numId w:val="4"/>
        </w:numPr>
        <w:shd w:fill="ffffff" w:val="clear"/>
        <w:spacing w:after="0" w:afterAutospacing="0" w:before="0" w:beforeAutospacing="0" w:lineRule="auto"/>
        <w:ind w:left="940" w:hanging="360"/>
      </w:pPr>
      <w:r w:rsidDel="00000000" w:rsidR="00000000" w:rsidRPr="00000000">
        <w:rPr>
          <w:b w:val="1"/>
          <w:color w:val="222222"/>
          <w:rtl w:val="0"/>
        </w:rPr>
        <w:t xml:space="preserve">Server</w:t>
      </w:r>
      <w:r w:rsidDel="00000000" w:rsidR="00000000" w:rsidRPr="00000000">
        <w:rPr>
          <w:color w:val="222222"/>
          <w:rtl w:val="0"/>
        </w:rPr>
        <w:t xml:space="preserve">: Verifies google access token and creates a new user if one doesn’t already exist. Generate a JWT by signing the user id + role. Add to cookies and send to client</w:t>
      </w:r>
    </w:p>
    <w:p w:rsidR="00000000" w:rsidDel="00000000" w:rsidP="00000000" w:rsidRDefault="00000000" w:rsidRPr="00000000" w14:paraId="0000006A">
      <w:pPr>
        <w:numPr>
          <w:ilvl w:val="0"/>
          <w:numId w:val="4"/>
        </w:numPr>
        <w:shd w:fill="ffffff" w:val="clear"/>
        <w:spacing w:after="200" w:before="0" w:beforeAutospacing="0" w:lineRule="auto"/>
        <w:ind w:left="940" w:hanging="360"/>
      </w:pPr>
      <w:r w:rsidDel="00000000" w:rsidR="00000000" w:rsidRPr="00000000">
        <w:rPr>
          <w:b w:val="1"/>
          <w:color w:val="222222"/>
          <w:rtl w:val="0"/>
        </w:rPr>
        <w:t xml:space="preserve">Client</w:t>
      </w:r>
      <w:r w:rsidDel="00000000" w:rsidR="00000000" w:rsidRPr="00000000">
        <w:rPr>
          <w:color w:val="222222"/>
          <w:rtl w:val="0"/>
        </w:rPr>
        <w:t xml:space="preserve">: Receives response with user, and cookie is set.</w:t>
      </w:r>
    </w:p>
    <w:p w:rsidR="00000000" w:rsidDel="00000000" w:rsidP="00000000" w:rsidRDefault="00000000" w:rsidRPr="00000000" w14:paraId="0000006B">
      <w:pPr>
        <w:rPr>
          <w:color w:val="ff0000"/>
          <w:sz w:val="32"/>
          <w:szCs w:val="32"/>
        </w:rPr>
      </w:pPr>
      <w:r w:rsidDel="00000000" w:rsidR="00000000" w:rsidRPr="00000000">
        <w:rPr>
          <w:rtl w:val="0"/>
        </w:rPr>
      </w:r>
    </w:p>
    <w:p w:rsidR="00000000" w:rsidDel="00000000" w:rsidP="00000000" w:rsidRDefault="00000000" w:rsidRPr="00000000" w14:paraId="0000006C">
      <w:pPr>
        <w:rPr>
          <w:color w:val="ff0000"/>
          <w:sz w:val="24"/>
          <w:szCs w:val="24"/>
        </w:rPr>
      </w:pPr>
      <w:r w:rsidDel="00000000" w:rsidR="00000000" w:rsidRPr="00000000">
        <w:rPr>
          <w:color w:val="ff0000"/>
          <w:sz w:val="32"/>
          <w:szCs w:val="32"/>
          <w:rtl w:val="0"/>
        </w:rPr>
        <w:t xml:space="preserve">Data Design</w:t>
      </w:r>
      <w:r w:rsidDel="00000000" w:rsidR="00000000" w:rsidRPr="00000000">
        <w:rPr>
          <w:rtl w:val="0"/>
        </w:rPr>
      </w:r>
    </w:p>
    <w:p w:rsidR="00000000" w:rsidDel="00000000" w:rsidP="00000000" w:rsidRDefault="00000000" w:rsidRPr="00000000" w14:paraId="0000006D">
      <w:pPr>
        <w:pStyle w:val="Heading2"/>
        <w:rPr/>
      </w:pPr>
      <w:bookmarkStart w:colFirst="0" w:colLast="0" w:name="_8p59b0cg4gg2" w:id="11"/>
      <w:bookmarkEnd w:id="11"/>
      <w:r w:rsidDel="00000000" w:rsidR="00000000" w:rsidRPr="00000000">
        <w:rPr>
          <w:rtl w:val="0"/>
        </w:rPr>
        <w:t xml:space="preserve">Entity-Relationship Diagram</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Our database will have 6 tables. Each table User, Post, Company, Category, and Settings represents an entity and holds information to do with that entity. The Post Approver table holds information regarding the relationship between posts and approvers - who has approved what post. This will allow us to show the names of the approvers who have approved a post.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jc w:val="center"/>
        <w:rPr/>
      </w:pPr>
      <w:r w:rsidDel="00000000" w:rsidR="00000000" w:rsidRPr="00000000">
        <w:rPr/>
        <w:drawing>
          <wp:inline distB="114300" distT="114300" distL="114300" distR="114300">
            <wp:extent cx="5038725" cy="3511839"/>
            <wp:effectExtent b="0" l="0" r="0" t="0"/>
            <wp:docPr id="12"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038725" cy="3511839"/>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left"/>
        <w:rPr>
          <w:color w:val="ff0000"/>
          <w:sz w:val="32"/>
          <w:szCs w:val="32"/>
        </w:rPr>
      </w:pPr>
      <w:r w:rsidDel="00000000" w:rsidR="00000000" w:rsidRPr="00000000">
        <w:rPr>
          <w:color w:val="ff0000"/>
          <w:sz w:val="32"/>
          <w:szCs w:val="32"/>
          <w:rtl w:val="0"/>
        </w:rPr>
        <w:t xml:space="preserve">API Design</w:t>
      </w:r>
    </w:p>
    <w:p w:rsidR="00000000" w:rsidDel="00000000" w:rsidP="00000000" w:rsidRDefault="00000000" w:rsidRPr="00000000" w14:paraId="00000073">
      <w:pPr>
        <w:rPr/>
      </w:pPr>
      <w:r w:rsidDel="00000000" w:rsidR="00000000" w:rsidRPr="00000000">
        <w:rPr>
          <w:rtl w:val="0"/>
        </w:rPr>
        <w:t xml:space="preserve">We have used swagger to create our API documentation. Follow this link for more detailed information: </w:t>
      </w:r>
      <w:hyperlink r:id="rId13">
        <w:r w:rsidDel="00000000" w:rsidR="00000000" w:rsidRPr="00000000">
          <w:rPr>
            <w:color w:val="1155cc"/>
            <w:u w:val="single"/>
            <w:rtl w:val="0"/>
          </w:rPr>
          <w:t xml:space="preserve">https://app.swaggerhub.com/apis/vickieyen/content_aggregator/1.0.0-oas3</w:t>
        </w:r>
      </w:hyperlink>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ins w:author="Arthur Marques" w:id="0" w:date="2020-04-03T00:01:07Z"/>
        </w:rPr>
      </w:pPr>
      <w:r w:rsidDel="00000000" w:rsidR="00000000" w:rsidRPr="00000000">
        <w:rPr>
          <w:rtl w:val="0"/>
        </w:rPr>
        <w:t xml:space="preserve">We will be creating a RESTful API, that supports create, retrieve, update, and delete operations on each of our database entities as appropriate. </w:t>
      </w:r>
      <w:ins w:author="Arthur Marques" w:id="0" w:date="2020-04-03T00:01:07Z">
        <w:commentRangeStart w:id="1"/>
        <w:r w:rsidDel="00000000" w:rsidR="00000000" w:rsidRPr="00000000">
          <w:rPr>
            <w:rtl w:val="0"/>
          </w:rPr>
        </w:r>
      </w:ins>
    </w:p>
    <w:p w:rsidR="00000000" w:rsidDel="00000000" w:rsidP="00000000" w:rsidRDefault="00000000" w:rsidRPr="00000000" w14:paraId="00000076">
      <w:pPr>
        <w:numPr>
          <w:ilvl w:val="0"/>
          <w:numId w:val="2"/>
        </w:numPr>
        <w:ind w:left="720" w:hanging="360"/>
        <w:rPr>
          <w:ins w:author="Arthur Marques" w:id="0" w:date="2020-04-03T00:01:07Z"/>
          <w:u w:val="none"/>
        </w:rPr>
      </w:pPr>
      <w:ins w:author="Arthur Marques" w:id="0" w:date="2020-04-03T00:01:07Z">
        <w:r w:rsidDel="00000000" w:rsidR="00000000" w:rsidRPr="00000000">
          <w:rPr>
            <w:rtl w:val="0"/>
          </w:rPr>
          <w:t xml:space="preserve">Most of our endpoints require authentication, in order to be authenticated, the request will need to include a session cookie.</w:t>
        </w:r>
        <w:r w:rsidDel="00000000" w:rsidR="00000000" w:rsidRPr="00000000">
          <w:rPr>
            <w:rtl w:val="0"/>
          </w:rPr>
        </w:r>
      </w:ins>
    </w:p>
    <w:p w:rsidR="00000000" w:rsidDel="00000000" w:rsidP="00000000" w:rsidRDefault="00000000" w:rsidRPr="00000000" w14:paraId="00000077">
      <w:pPr>
        <w:numPr>
          <w:ilvl w:val="0"/>
          <w:numId w:val="2"/>
        </w:numPr>
        <w:ind w:left="720" w:hanging="360"/>
        <w:rPr>
          <w:ins w:author="Arthur Marques" w:id="2" w:date="2020-04-03T00:01:20Z"/>
          <w:u w:val="none"/>
        </w:rPr>
      </w:pPr>
      <w:commentRangeEnd w:id="1"/>
      <w:r w:rsidDel="00000000" w:rsidR="00000000" w:rsidRPr="00000000">
        <w:commentReference w:id="1"/>
      </w:r>
      <w:r w:rsidDel="00000000" w:rsidR="00000000" w:rsidRPr="00000000">
        <w:rPr>
          <w:rtl w:val="0"/>
        </w:rPr>
        <w:t xml:space="preserve">When retrieving posts, we decided to use </w:t>
      </w:r>
      <w:commentRangeStart w:id="2"/>
      <w:commentRangeEnd w:id="2"/>
      <w:r w:rsidDel="00000000" w:rsidR="00000000" w:rsidRPr="00000000">
        <w:commentReference w:id="2"/>
      </w:r>
      <w:r w:rsidDel="00000000" w:rsidR="00000000" w:rsidRPr="00000000">
        <w:rPr>
          <w:b w:val="1"/>
          <w:rtl w:val="0"/>
          <w:rPrChange w:author="Arthur Marques" w:id="1" w:date="2020-04-03T00:02:21Z">
            <w:rPr/>
          </w:rPrChange>
        </w:rPr>
        <w:t xml:space="preserve">pagination </w:t>
      </w:r>
      <w:r w:rsidDel="00000000" w:rsidR="00000000" w:rsidRPr="00000000">
        <w:rPr>
          <w:rtl w:val="0"/>
        </w:rPr>
        <w:t xml:space="preserve">in order to reduce load times. </w:t>
      </w:r>
      <w:ins w:author="Arthur Marques" w:id="2" w:date="2020-04-03T00:01:20Z">
        <w:r w:rsidDel="00000000" w:rsidR="00000000" w:rsidRPr="00000000">
          <w:rPr>
            <w:rtl w:val="0"/>
          </w:rPr>
        </w:r>
      </w:ins>
    </w:p>
    <w:p w:rsidR="00000000" w:rsidDel="00000000" w:rsidP="00000000" w:rsidRDefault="00000000" w:rsidRPr="00000000" w14:paraId="00000078">
      <w:pPr>
        <w:numPr>
          <w:ilvl w:val="1"/>
          <w:numId w:val="2"/>
        </w:numPr>
        <w:ind w:left="1440" w:hanging="360"/>
        <w:rPr>
          <w:ins w:author="Arthur Marques" w:id="5" w:date="2020-04-03T00:01:32Z"/>
          <w:u w:val="none"/>
        </w:rPr>
      </w:pPr>
      <w:r w:rsidDel="00000000" w:rsidR="00000000" w:rsidRPr="00000000">
        <w:rPr>
          <w:rtl w:val="0"/>
        </w:rPr>
        <w:t xml:space="preserve">For instance, in GET /post, two additional parameters are provided, </w:t>
      </w:r>
      <w:r w:rsidDel="00000000" w:rsidR="00000000" w:rsidRPr="00000000">
        <w:rPr>
          <w:b w:val="1"/>
          <w:rtl w:val="0"/>
          <w:rPrChange w:author="Arthur Marques" w:id="3" w:date="2020-04-03T00:01:25Z">
            <w:rPr/>
          </w:rPrChange>
        </w:rPr>
        <w:t xml:space="preserve">page </w:t>
      </w:r>
      <w:r w:rsidDel="00000000" w:rsidR="00000000" w:rsidRPr="00000000">
        <w:rPr>
          <w:rtl w:val="0"/>
        </w:rPr>
        <w:t xml:space="preserve">and </w:t>
      </w:r>
      <w:r w:rsidDel="00000000" w:rsidR="00000000" w:rsidRPr="00000000">
        <w:rPr>
          <w:b w:val="1"/>
          <w:rtl w:val="0"/>
          <w:rPrChange w:author="Arthur Marques" w:id="4" w:date="2020-04-03T00:01:27Z">
            <w:rPr/>
          </w:rPrChange>
        </w:rPr>
        <w:t xml:space="preserve">pageSize</w:t>
      </w:r>
      <w:r w:rsidDel="00000000" w:rsidR="00000000" w:rsidRPr="00000000">
        <w:rPr>
          <w:rtl w:val="0"/>
        </w:rPr>
        <w:t xml:space="preserve">. </w:t>
      </w:r>
      <w:ins w:author="Arthur Marques" w:id="5" w:date="2020-04-03T00:01:32Z">
        <w:r w:rsidDel="00000000" w:rsidR="00000000" w:rsidRPr="00000000">
          <w:rPr>
            <w:rtl w:val="0"/>
          </w:rPr>
        </w:r>
      </w:ins>
    </w:p>
    <w:p w:rsidR="00000000" w:rsidDel="00000000" w:rsidP="00000000" w:rsidRDefault="00000000" w:rsidRPr="00000000" w14:paraId="00000079">
      <w:pPr>
        <w:numPr>
          <w:ilvl w:val="1"/>
          <w:numId w:val="2"/>
        </w:numPr>
        <w:ind w:left="1440" w:hanging="360"/>
        <w:rPr>
          <w:ins w:author="Arthur Marques" w:id="6" w:date="2020-04-03T00:01:42Z"/>
          <w:u w:val="none"/>
        </w:rPr>
      </w:pPr>
      <w:r w:rsidDel="00000000" w:rsidR="00000000" w:rsidRPr="00000000">
        <w:rPr>
          <w:rtl w:val="0"/>
        </w:rPr>
        <w:t xml:space="preserve">These parameters will ensure that only pageSize entries are returned for the corresponding page provided. </w:t>
      </w:r>
      <w:ins w:author="Arthur Marques" w:id="6" w:date="2020-04-03T00:01:42Z">
        <w:r w:rsidDel="00000000" w:rsidR="00000000" w:rsidRPr="00000000">
          <w:rPr>
            <w:rtl w:val="0"/>
          </w:rPr>
        </w:r>
      </w:ins>
    </w:p>
    <w:p w:rsidR="00000000" w:rsidDel="00000000" w:rsidP="00000000" w:rsidRDefault="00000000" w:rsidRPr="00000000" w14:paraId="0000007A">
      <w:pPr>
        <w:rPr/>
      </w:pPr>
      <w:del w:author="Arthur Marques" w:id="6" w:date="2020-04-03T00:01:42Z">
        <w:r w:rsidDel="00000000" w:rsidR="00000000" w:rsidRPr="00000000">
          <w:rPr>
            <w:rtl w:val="0"/>
          </w:rPr>
          <w:delText xml:space="preserve">Most of our endpoints require authentication, in order to be authenticated, the request will need to include a session cookie.</w:delText>
        </w:r>
      </w:del>
      <w:r w:rsidDel="00000000" w:rsidR="00000000" w:rsidRPr="00000000">
        <w:rPr>
          <w:rtl w:val="0"/>
        </w:rPr>
      </w:r>
    </w:p>
    <w:p w:rsidR="00000000" w:rsidDel="00000000" w:rsidP="00000000" w:rsidRDefault="00000000" w:rsidRPr="00000000" w14:paraId="0000007B">
      <w:pPr>
        <w:jc w:val="center"/>
        <w:rPr/>
      </w:pPr>
      <w:r w:rsidDel="00000000" w:rsidR="00000000" w:rsidRPr="00000000">
        <w:rPr/>
        <w:drawing>
          <wp:inline distB="114300" distT="114300" distL="114300" distR="114300">
            <wp:extent cx="5943600" cy="50165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color w:val="ff0000"/>
          <w:sz w:val="32"/>
          <w:szCs w:val="32"/>
        </w:rPr>
      </w:pPr>
      <w:r w:rsidDel="00000000" w:rsidR="00000000" w:rsidRPr="00000000">
        <w:rPr>
          <w:color w:val="ff0000"/>
          <w:sz w:val="32"/>
          <w:szCs w:val="32"/>
          <w:rtl w:val="0"/>
        </w:rPr>
        <w:t xml:space="preserve">Notable Trade-Offs</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numPr>
          <w:ilvl w:val="0"/>
          <w:numId w:val="5"/>
        </w:numPr>
        <w:ind w:left="720" w:hanging="360"/>
        <w:rPr>
          <w:u w:val="none"/>
        </w:rPr>
      </w:pPr>
      <w:r w:rsidDel="00000000" w:rsidR="00000000" w:rsidRPr="00000000">
        <w:rPr>
          <w:rtl w:val="0"/>
        </w:rPr>
        <w:t xml:space="preserve">Using </w:t>
      </w:r>
      <w:r w:rsidDel="00000000" w:rsidR="00000000" w:rsidRPr="00000000">
        <w:rPr>
          <w:b w:val="1"/>
          <w:rtl w:val="0"/>
        </w:rPr>
        <w:t xml:space="preserve">pagination</w:t>
      </w:r>
      <w:r w:rsidDel="00000000" w:rsidR="00000000" w:rsidRPr="00000000">
        <w:rPr>
          <w:rtl w:val="0"/>
        </w:rPr>
        <w:t xml:space="preserve"> as opposed to </w:t>
      </w:r>
      <w:r w:rsidDel="00000000" w:rsidR="00000000" w:rsidRPr="00000000">
        <w:rPr>
          <w:b w:val="1"/>
          <w:rtl w:val="0"/>
        </w:rPr>
        <w:t xml:space="preserve">infinite scroll </w:t>
      </w:r>
      <w:r w:rsidDel="00000000" w:rsidR="00000000" w:rsidRPr="00000000">
        <w:rPr>
          <w:rtl w:val="0"/>
        </w:rPr>
        <w:t xml:space="preserve">may reduce loading time. </w:t>
      </w:r>
    </w:p>
    <w:p w:rsidR="00000000" w:rsidDel="00000000" w:rsidP="00000000" w:rsidRDefault="00000000" w:rsidRPr="00000000" w14:paraId="00000084">
      <w:pPr>
        <w:numPr>
          <w:ilvl w:val="1"/>
          <w:numId w:val="5"/>
        </w:numPr>
        <w:ind w:left="1440" w:hanging="360"/>
        <w:rPr>
          <w:u w:val="none"/>
        </w:rPr>
      </w:pPr>
      <w:r w:rsidDel="00000000" w:rsidR="00000000" w:rsidRPr="00000000">
        <w:rPr>
          <w:rtl w:val="0"/>
        </w:rPr>
        <w:t xml:space="preserve">As mentioned under the API Design Section, we will be using pagination to retrieve posts, as this will speed up home page load time. As there are more and more posts published overtime, using infinite scroll would hinder performance time, thus using pagination is a better choice.</w:t>
      </w:r>
    </w:p>
    <w:p w:rsidR="00000000" w:rsidDel="00000000" w:rsidP="00000000" w:rsidRDefault="00000000" w:rsidRPr="00000000" w14:paraId="00000085">
      <w:pPr>
        <w:numPr>
          <w:ilvl w:val="0"/>
          <w:numId w:val="5"/>
        </w:numPr>
        <w:ind w:left="720" w:hanging="360"/>
        <w:rPr>
          <w:u w:val="none"/>
        </w:rPr>
      </w:pPr>
      <w:r w:rsidDel="00000000" w:rsidR="00000000" w:rsidRPr="00000000">
        <w:rPr>
          <w:rtl w:val="0"/>
        </w:rPr>
        <w:t xml:space="preserve">Having</w:t>
      </w:r>
      <w:r w:rsidDel="00000000" w:rsidR="00000000" w:rsidRPr="00000000">
        <w:rPr>
          <w:b w:val="1"/>
          <w:rtl w:val="0"/>
        </w:rPr>
        <w:t xml:space="preserve"> separate pages for approving unpublished posts </w:t>
      </w:r>
      <w:r w:rsidDel="00000000" w:rsidR="00000000" w:rsidRPr="00000000">
        <w:rPr>
          <w:rtl w:val="0"/>
        </w:rPr>
        <w:t xml:space="preserve">as opposed to </w:t>
      </w:r>
      <w:r w:rsidDel="00000000" w:rsidR="00000000" w:rsidRPr="00000000">
        <w:rPr>
          <w:b w:val="1"/>
          <w:rtl w:val="0"/>
        </w:rPr>
        <w:t xml:space="preserve">aggregating all posts (unpublished/published) on the same page</w:t>
      </w:r>
      <w:r w:rsidDel="00000000" w:rsidR="00000000" w:rsidRPr="00000000">
        <w:rPr>
          <w:rtl w:val="0"/>
        </w:rPr>
        <w:t xml:space="preserve"> </w:t>
      </w:r>
    </w:p>
    <w:p w:rsidR="00000000" w:rsidDel="00000000" w:rsidP="00000000" w:rsidRDefault="00000000" w:rsidRPr="00000000" w14:paraId="00000086">
      <w:pPr>
        <w:numPr>
          <w:ilvl w:val="1"/>
          <w:numId w:val="5"/>
        </w:numPr>
        <w:ind w:left="1440" w:hanging="360"/>
        <w:rPr>
          <w:u w:val="none"/>
        </w:rPr>
      </w:pPr>
      <w:r w:rsidDel="00000000" w:rsidR="00000000" w:rsidRPr="00000000">
        <w:rPr>
          <w:rtl w:val="0"/>
        </w:rPr>
        <w:t xml:space="preserve">We decided to keep unpublished posts and published posts on separate pages, as this was more organized and easier for admins and approvers to approve posts. </w:t>
      </w:r>
    </w:p>
    <w:p w:rsidR="00000000" w:rsidDel="00000000" w:rsidP="00000000" w:rsidRDefault="00000000" w:rsidRPr="00000000" w14:paraId="00000087">
      <w:pPr>
        <w:numPr>
          <w:ilvl w:val="0"/>
          <w:numId w:val="5"/>
        </w:numPr>
        <w:ind w:left="720" w:hanging="360"/>
        <w:rPr>
          <w:u w:val="none"/>
        </w:rPr>
      </w:pPr>
      <w:r w:rsidDel="00000000" w:rsidR="00000000" w:rsidRPr="00000000">
        <w:rPr>
          <w:b w:val="1"/>
          <w:rtl w:val="0"/>
        </w:rPr>
        <w:t xml:space="preserve">No access to deleted posts </w:t>
      </w:r>
      <w:r w:rsidDel="00000000" w:rsidR="00000000" w:rsidRPr="00000000">
        <w:rPr>
          <w:rtl w:val="0"/>
        </w:rPr>
        <w:t xml:space="preserve">as opposed to </w:t>
      </w:r>
      <w:r w:rsidDel="00000000" w:rsidR="00000000" w:rsidRPr="00000000">
        <w:rPr>
          <w:b w:val="1"/>
          <w:rtl w:val="0"/>
        </w:rPr>
        <w:t xml:space="preserve">access to deleted posts </w:t>
      </w:r>
      <w:r w:rsidDel="00000000" w:rsidR="00000000" w:rsidRPr="00000000">
        <w:rPr>
          <w:rtl w:val="0"/>
        </w:rPr>
        <w:t xml:space="preserve">allows us to not keep track of previously deleted posts.</w:t>
      </w:r>
    </w:p>
    <w:p w:rsidR="00000000" w:rsidDel="00000000" w:rsidP="00000000" w:rsidRDefault="00000000" w:rsidRPr="00000000" w14:paraId="00000088">
      <w:pPr>
        <w:numPr>
          <w:ilvl w:val="1"/>
          <w:numId w:val="5"/>
        </w:numPr>
        <w:ind w:left="1440" w:hanging="360"/>
        <w:rPr>
          <w:u w:val="none"/>
        </w:rPr>
      </w:pPr>
      <w:r w:rsidDel="00000000" w:rsidR="00000000" w:rsidRPr="00000000">
        <w:rPr>
          <w:rtl w:val="0"/>
        </w:rPr>
        <w:t xml:space="preserve">We will not keep track of deleted posts, as there is no requirement for admins to be able to access deleted posts. Keeping track of deleted posts will require database changes and more work and we would like to focus on the goals outlined under the Goals Section.</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rPr>
          <w:color w:val="ff0000"/>
          <w:sz w:val="32"/>
          <w:szCs w:val="32"/>
        </w:rPr>
      </w:pPr>
      <w:r w:rsidDel="00000000" w:rsidR="00000000" w:rsidRPr="00000000">
        <w:rPr>
          <w:color w:val="ff0000"/>
          <w:sz w:val="32"/>
          <w:szCs w:val="32"/>
          <w:rtl w:val="0"/>
        </w:rPr>
        <w:t xml:space="preserve">Notable Risks</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numPr>
          <w:ilvl w:val="0"/>
          <w:numId w:val="5"/>
        </w:numPr>
        <w:ind w:left="720" w:hanging="360"/>
      </w:pPr>
      <w:commentRangeStart w:id="3"/>
      <w:r w:rsidDel="00000000" w:rsidR="00000000" w:rsidRPr="00000000">
        <w:rPr>
          <w:rtl w:val="0"/>
        </w:rPr>
        <w:t xml:space="preserve">Deploying to AWS could prove to be difficult and burdensome, as no team members in the group have experience in this. Therefore, this might take more time than required.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8D">
      <w:pPr>
        <w:numPr>
          <w:ilvl w:val="0"/>
          <w:numId w:val="5"/>
        </w:numPr>
        <w:ind w:left="720" w:hanging="360"/>
        <w:rPr>
          <w:u w:val="none"/>
        </w:rPr>
      </w:pPr>
      <w:r w:rsidDel="00000000" w:rsidR="00000000" w:rsidRPr="00000000">
        <w:rPr>
          <w:rtl w:val="0"/>
        </w:rPr>
        <w:t xml:space="preserve">Security risks with user session management, as no team members know the proper security protocols for properly managing user tokens.</w:t>
      </w:r>
    </w:p>
    <w:p w:rsidR="00000000" w:rsidDel="00000000" w:rsidP="00000000" w:rsidRDefault="00000000" w:rsidRPr="00000000" w14:paraId="0000008E">
      <w:pPr>
        <w:rPr>
          <w:color w:val="ff0000"/>
          <w:sz w:val="32"/>
          <w:szCs w:val="32"/>
        </w:rPr>
      </w:pPr>
      <w:r w:rsidDel="00000000" w:rsidR="00000000" w:rsidRPr="00000000">
        <w:rPr>
          <w:rtl w:val="0"/>
        </w:rPr>
      </w:r>
    </w:p>
    <w:p w:rsidR="00000000" w:rsidDel="00000000" w:rsidP="00000000" w:rsidRDefault="00000000" w:rsidRPr="00000000" w14:paraId="0000008F">
      <w:pPr>
        <w:rPr>
          <w:color w:val="ff0000"/>
          <w:sz w:val="32"/>
          <w:szCs w:val="32"/>
        </w:rPr>
      </w:pPr>
      <w:r w:rsidDel="00000000" w:rsidR="00000000" w:rsidRPr="00000000">
        <w:rPr>
          <w:color w:val="ff0000"/>
          <w:sz w:val="32"/>
          <w:szCs w:val="32"/>
          <w:rtl w:val="0"/>
        </w:rPr>
        <w:t xml:space="preserve">UI Mockups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Our initial UI Mockups include ideas for our login page, user profile page, home page, and admin panel. </w:t>
      </w:r>
    </w:p>
    <w:p w:rsidR="00000000" w:rsidDel="00000000" w:rsidP="00000000" w:rsidRDefault="00000000" w:rsidRPr="00000000" w14:paraId="00000092">
      <w:pPr>
        <w:rPr/>
        <w:sectPr>
          <w:headerReference r:id="rId15" w:type="default"/>
          <w:footerReference r:id="rId16" w:type="default"/>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color w:val="ff0000"/>
          <w:sz w:val="32"/>
          <w:szCs w:val="32"/>
        </w:rPr>
      </w:pPr>
      <w:r w:rsidDel="00000000" w:rsidR="00000000" w:rsidRPr="00000000">
        <w:rPr>
          <w:rtl w:val="0"/>
        </w:rPr>
        <w:t xml:space="preserve">Login Page:</w:t>
      </w:r>
      <w:r w:rsidDel="00000000" w:rsidR="00000000" w:rsidRPr="00000000">
        <w:rPr>
          <w:rtl w:val="0"/>
        </w:rPr>
      </w:r>
    </w:p>
    <w:p w:rsidR="00000000" w:rsidDel="00000000" w:rsidP="00000000" w:rsidRDefault="00000000" w:rsidRPr="00000000" w14:paraId="000000A8">
      <w:pPr>
        <w:rPr/>
      </w:pPr>
      <w:r w:rsidDel="00000000" w:rsidR="00000000" w:rsidRPr="00000000">
        <w:rPr>
          <w:color w:val="ff0000"/>
          <w:sz w:val="32"/>
          <w:szCs w:val="32"/>
        </w:rPr>
        <w:drawing>
          <wp:inline distB="114300" distT="114300" distL="114300" distR="114300">
            <wp:extent cx="2814638" cy="1876425"/>
            <wp:effectExtent b="0" l="0" r="0" t="0"/>
            <wp:docPr id="1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814638"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Home Page (User View): </w:t>
      </w:r>
      <w:r w:rsidDel="00000000" w:rsidR="00000000" w:rsidRPr="00000000">
        <w:rPr/>
        <w:drawing>
          <wp:inline distB="114300" distT="114300" distL="114300" distR="114300">
            <wp:extent cx="2743200" cy="1701800"/>
            <wp:effectExtent b="0" l="0" r="0" t="0"/>
            <wp:docPr id="1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743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User Profile:</w:t>
      </w:r>
    </w:p>
    <w:p w:rsidR="00000000" w:rsidDel="00000000" w:rsidP="00000000" w:rsidRDefault="00000000" w:rsidRPr="00000000" w14:paraId="000000AF">
      <w:pPr>
        <w:rPr/>
      </w:pPr>
      <w:r w:rsidDel="00000000" w:rsidR="00000000" w:rsidRPr="00000000">
        <w:rPr/>
        <w:drawing>
          <wp:inline distB="114300" distT="114300" distL="114300" distR="114300">
            <wp:extent cx="2852738" cy="1876425"/>
            <wp:effectExtent b="0" l="0" r="0" t="0"/>
            <wp:docPr id="6"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852738"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‘Submit Post’ Popup (Post):</w:t>
      </w:r>
    </w:p>
    <w:p w:rsidR="00000000" w:rsidDel="00000000" w:rsidP="00000000" w:rsidRDefault="00000000" w:rsidRPr="00000000" w14:paraId="000000B7">
      <w:pPr>
        <w:rPr/>
      </w:pPr>
      <w:r w:rsidDel="00000000" w:rsidR="00000000" w:rsidRPr="00000000">
        <w:rPr/>
        <w:drawing>
          <wp:inline distB="114300" distT="114300" distL="114300" distR="114300">
            <wp:extent cx="2876550" cy="1833563"/>
            <wp:effectExtent b="0" l="0" r="0" t="0"/>
            <wp:docPr id="1"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2876550" cy="1833563"/>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Home Page (Admin View):</w:t>
      </w:r>
    </w:p>
    <w:p w:rsidR="00000000" w:rsidDel="00000000" w:rsidP="00000000" w:rsidRDefault="00000000" w:rsidRPr="00000000" w14:paraId="000000BA">
      <w:pPr>
        <w:rPr/>
      </w:pPr>
      <w:r w:rsidDel="00000000" w:rsidR="00000000" w:rsidRPr="00000000">
        <w:rPr>
          <w:color w:val="ff0000"/>
          <w:sz w:val="32"/>
          <w:szCs w:val="32"/>
        </w:rPr>
        <w:drawing>
          <wp:inline distB="114300" distT="114300" distL="114300" distR="114300">
            <wp:extent cx="3014663" cy="1978372"/>
            <wp:effectExtent b="0" l="0" r="0" t="0"/>
            <wp:docPr id="8"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3014663" cy="1978372"/>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Admin Panel (Blog Stream Tab):</w:t>
      </w:r>
    </w:p>
    <w:p w:rsidR="00000000" w:rsidDel="00000000" w:rsidP="00000000" w:rsidRDefault="00000000" w:rsidRPr="00000000" w14:paraId="000000BD">
      <w:pPr>
        <w:rPr/>
      </w:pPr>
      <w:r w:rsidDel="00000000" w:rsidR="00000000" w:rsidRPr="00000000">
        <w:rPr/>
        <w:drawing>
          <wp:inline distB="114300" distT="114300" distL="114300" distR="114300">
            <wp:extent cx="3062288" cy="2028825"/>
            <wp:effectExtent b="0" l="0" r="0" t="0"/>
            <wp:docPr id="16"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3062288"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Admin Panel (Approvers Tab):</w:t>
      </w:r>
    </w:p>
    <w:p w:rsidR="00000000" w:rsidDel="00000000" w:rsidP="00000000" w:rsidRDefault="00000000" w:rsidRPr="00000000" w14:paraId="000000C5">
      <w:pPr>
        <w:rPr/>
      </w:pPr>
      <w:r w:rsidDel="00000000" w:rsidR="00000000" w:rsidRPr="00000000">
        <w:rPr/>
        <w:drawing>
          <wp:inline distB="114300" distT="114300" distL="114300" distR="114300">
            <wp:extent cx="3062288" cy="2009775"/>
            <wp:effectExtent b="0" l="0" r="0" t="0"/>
            <wp:docPr id="7"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3062288"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Admin Panel (Admins Tab):</w:t>
      </w:r>
    </w:p>
    <w:p w:rsidR="00000000" w:rsidDel="00000000" w:rsidP="00000000" w:rsidRDefault="00000000" w:rsidRPr="00000000" w14:paraId="000000C8">
      <w:pPr>
        <w:rPr/>
      </w:pPr>
      <w:r w:rsidDel="00000000" w:rsidR="00000000" w:rsidRPr="00000000">
        <w:rPr/>
        <w:drawing>
          <wp:inline distB="114300" distT="114300" distL="114300" distR="114300">
            <wp:extent cx="3090863" cy="1985450"/>
            <wp:effectExtent b="0" l="0" r="0" t="0"/>
            <wp:docPr id="14"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3090863" cy="198545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Admin Panel (Categories Tab):</w:t>
      </w:r>
    </w:p>
    <w:p w:rsidR="00000000" w:rsidDel="00000000" w:rsidP="00000000" w:rsidRDefault="00000000" w:rsidRPr="00000000" w14:paraId="000000CB">
      <w:pPr>
        <w:rPr/>
      </w:pPr>
      <w:r w:rsidDel="00000000" w:rsidR="00000000" w:rsidRPr="00000000">
        <w:rPr/>
        <w:drawing>
          <wp:inline distB="114300" distT="114300" distL="114300" distR="114300">
            <wp:extent cx="3114675" cy="2014538"/>
            <wp:effectExtent b="0" l="0" r="0" t="0"/>
            <wp:docPr id="9"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3114675" cy="2014538"/>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Admin Panel (Companies Tab):</w:t>
      </w:r>
    </w:p>
    <w:p w:rsidR="00000000" w:rsidDel="00000000" w:rsidP="00000000" w:rsidRDefault="00000000" w:rsidRPr="00000000" w14:paraId="000000CE">
      <w:pPr>
        <w:rPr/>
        <w:sectPr>
          <w:type w:val="continuous"/>
          <w:pgSz w:h="15840" w:w="12240"/>
          <w:pgMar w:bottom="1440" w:top="1440" w:left="1440" w:right="1440" w:header="720" w:footer="720"/>
          <w:cols w:equalWidth="0" w:num="2">
            <w:col w:space="720" w:w="4320"/>
            <w:col w:space="0" w:w="4320"/>
          </w:cols>
        </w:sectPr>
      </w:pPr>
      <w:r w:rsidDel="00000000" w:rsidR="00000000" w:rsidRPr="00000000">
        <w:rPr/>
        <w:drawing>
          <wp:inline distB="114300" distT="114300" distL="114300" distR="114300">
            <wp:extent cx="3100388" cy="2000250"/>
            <wp:effectExtent b="0" l="0" r="0" t="0"/>
            <wp:docPr id="15"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3100388"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color w:val="ff0000"/>
          <w:sz w:val="32"/>
          <w:szCs w:val="32"/>
        </w:rPr>
      </w:pPr>
      <w:r w:rsidDel="00000000" w:rsidR="00000000" w:rsidRPr="00000000">
        <w:rPr>
          <w:rtl w:val="0"/>
        </w:rPr>
      </w:r>
    </w:p>
    <w:sectPr>
      <w:type w:val="continuous"/>
      <w:pgSz w:h="15840" w:w="12240"/>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rthur Marques" w:id="0" w:date="2020-04-02T23:58:50Z">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that this environment has per-populated data which mimics some of the potential blogs and users of the content aggregator</w:t>
      </w:r>
    </w:p>
  </w:comment>
  <w:comment w:author="Arthur Marques" w:id="2" w:date="2020-04-03T00:03:01Z">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bold allows to identify pagination even when skimmin</w:t>
      </w:r>
    </w:p>
  </w:comment>
  <w:comment w:author="Arthur Marques" w:id="3" w:date="2020-04-03T00:04:08Z">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I wonder how was the team's learning experience with AWS. Hope you liked it and it was not that difficult</w:t>
      </w:r>
    </w:p>
  </w:comment>
  <w:comment w:author="Arthur Marques" w:id="1" w:date="2020-04-03T00:02:42Z">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precedence over pagination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Bold"/>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sz w:val="22"/>
        <w:szCs w:val="22"/>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745"/>
      </w:tabs>
      <w:spacing w:after="240" w:line="240" w:lineRule="auto"/>
    </w:pPr>
    <w:rPr>
      <w:color w:val="ff0000"/>
      <w:sz w:val="32"/>
      <w:szCs w:val="32"/>
    </w:rPr>
  </w:style>
  <w:style w:type="paragraph" w:styleId="Heading2">
    <w:name w:val="heading 2"/>
    <w:basedOn w:val="Normal"/>
    <w:next w:val="Normal"/>
    <w:pPr>
      <w:keepNext w:val="1"/>
      <w:keepLines w:val="1"/>
      <w:pBdr>
        <w:bottom w:color="ff0000" w:space="1" w:sz="4" w:val="single"/>
      </w:pBdr>
      <w:spacing w:after="120" w:line="240" w:lineRule="auto"/>
    </w:pPr>
    <w:rPr>
      <w:b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72.0" w:type="dxa"/>
        <w:left w:w="115.0" w:type="dxa"/>
        <w:bottom w:w="0.0" w:type="dxa"/>
        <w:right w:w="115.0" w:type="dxa"/>
      </w:tblCellMar>
    </w:tblPr>
  </w:style>
  <w:style w:type="table" w:styleId="Table2">
    <w:basedOn w:val="TableNormal"/>
    <w:tblPr>
      <w:tblStyleRowBandSize w:val="1"/>
      <w:tblStyleColBandSize w:val="1"/>
      <w:tblCellMar>
        <w:top w:w="72.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9.png"/><Relationship Id="rId21" Type="http://schemas.openxmlformats.org/officeDocument/2006/relationships/image" Target="media/image8.png"/><Relationship Id="rId24" Type="http://schemas.openxmlformats.org/officeDocument/2006/relationships/image" Target="media/image10.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26" Type="http://schemas.openxmlformats.org/officeDocument/2006/relationships/image" Target="media/image4.png"/><Relationship Id="rId25" Type="http://schemas.openxmlformats.org/officeDocument/2006/relationships/image" Target="media/image7.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15.png"/><Relationship Id="rId11" Type="http://schemas.openxmlformats.org/officeDocument/2006/relationships/image" Target="media/image16.png"/><Relationship Id="rId10" Type="http://schemas.openxmlformats.org/officeDocument/2006/relationships/hyperlink" Target="https://drive.google.com/file/d/1XdlQfMoRCmLgVX_1BFeMPJebkF_tY1I6/view?usp=sharing" TargetMode="External"/><Relationship Id="rId13" Type="http://schemas.openxmlformats.org/officeDocument/2006/relationships/hyperlink" Target="https://app.swaggerhub.com/apis/vickieyen/content_aggregator/1.0.0-oas3" TargetMode="External"/><Relationship Id="rId12" Type="http://schemas.openxmlformats.org/officeDocument/2006/relationships/image" Target="media/image14.png"/><Relationship Id="rId15" Type="http://schemas.openxmlformats.org/officeDocument/2006/relationships/header" Target="header1.xml"/><Relationship Id="rId14" Type="http://schemas.openxmlformats.org/officeDocument/2006/relationships/image" Target="media/image2.png"/><Relationship Id="rId17" Type="http://schemas.openxmlformats.org/officeDocument/2006/relationships/image" Target="media/image12.png"/><Relationship Id="rId16" Type="http://schemas.openxmlformats.org/officeDocument/2006/relationships/footer" Target="footer1.xml"/><Relationship Id="rId19" Type="http://schemas.openxmlformats.org/officeDocument/2006/relationships/image" Target="media/image3.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